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742C" w14:textId="6C720465" w:rsidR="0063585C" w:rsidRPr="004851C7" w:rsidRDefault="009D2FD8" w:rsidP="00D429F2">
      <w:pPr>
        <w:pStyle w:val="Cmlaplog"/>
      </w:pPr>
      <w:r w:rsidRPr="004851C7">
        <w:rPr>
          <w:noProof/>
          <w:lang w:val="en-US" w:eastAsia="zh-TW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A80EDD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C40CF90" w:rsidR="0063585C" w:rsidRPr="00B50CAA" w:rsidRDefault="000F23F1" w:rsidP="00171054">
      <w:pPr>
        <w:pStyle w:val="Cmlapszerz"/>
      </w:pPr>
      <w:r>
        <w:t>Frontó András</w:t>
      </w:r>
    </w:p>
    <w:p w14:paraId="436457F8" w14:textId="72BAAA4A" w:rsidR="00630A92" w:rsidRPr="00DC6ED8" w:rsidRDefault="000F23F1" w:rsidP="00DC6ED8">
      <w:pPr>
        <w:pStyle w:val="DiplomaCm"/>
        <w:rPr>
          <w:sz w:val="48"/>
          <w:szCs w:val="48"/>
          <w:lang w:eastAsia="hu-HU"/>
        </w:rPr>
      </w:pPr>
      <w:r w:rsidRPr="00DC6ED8">
        <w:t xml:space="preserve">Multiplatform alkalmazás fejlesztés React </w:t>
      </w:r>
      <w:r w:rsidR="00D22AC4">
        <w:t>Native</w:t>
      </w:r>
      <w:r w:rsidRPr="00DC6ED8">
        <w:t xml:space="preserve"> alapokon</w:t>
      </w: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DC6ED8">
      <w:pPr>
        <w:keepLines/>
        <w:spacing w:after="0"/>
        <w:ind w:firstLine="0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31B29672" w14:textId="77777777" w:rsidR="00DC6ED8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  <w:r w:rsidR="00DC6ED8">
        <w:rPr>
          <w:smallCaps/>
        </w:rPr>
        <w:t xml:space="preserve">: </w:t>
      </w:r>
    </w:p>
    <w:p w14:paraId="71BF7A9D" w14:textId="2B424E3C" w:rsidR="00630A92" w:rsidRDefault="00DC6ED8" w:rsidP="00DC6ED8">
      <w:pPr>
        <w:keepLines/>
        <w:spacing w:after="0"/>
        <w:ind w:firstLine="0"/>
        <w:jc w:val="center"/>
      </w:pPr>
      <w:r>
        <w:rPr>
          <w:smallCaps/>
        </w:rPr>
        <w:t>Benedek Zoltán</w:t>
      </w:r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</w:p>
    <w:p w14:paraId="59CFD63D" w14:textId="729436E0" w:rsidR="0063585C" w:rsidRPr="00B50CAA" w:rsidRDefault="00630A92" w:rsidP="00630A92">
      <w:pPr>
        <w:spacing w:after="0"/>
        <w:ind w:firstLine="0"/>
        <w:jc w:val="center"/>
      </w:pPr>
      <w:r>
        <w:t>BUDAPEST, 201</w:t>
      </w:r>
      <w:r w:rsidR="00DC6ED8">
        <w:t>9</w:t>
      </w:r>
    </w:p>
    <w:p w14:paraId="155AD015" w14:textId="77777777" w:rsidR="0063585C" w:rsidRPr="00B50CAA" w:rsidRDefault="0063585C" w:rsidP="00976388">
      <w:pPr>
        <w:pStyle w:val="Fejezetcmtartalomjegyzknlkl"/>
      </w:pPr>
      <w:r w:rsidRPr="00B50CAA">
        <w:lastRenderedPageBreak/>
        <w:t>Tartalomjegyzék</w:t>
      </w:r>
    </w:p>
    <w:p w14:paraId="45012F29" w14:textId="5869F1E7" w:rsidR="00730B3C" w:rsidRDefault="00730B3C"/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1942911104"/>
        <w:docPartObj>
          <w:docPartGallery w:val="Table of Contents"/>
          <w:docPartUnique/>
        </w:docPartObj>
      </w:sdtPr>
      <w:sdtContent>
        <w:p w14:paraId="11563FF7" w14:textId="269BE7D0" w:rsidR="003458FF" w:rsidRDefault="003458FF">
          <w:pPr>
            <w:pStyle w:val="Tartalomjegyzkcmsora"/>
          </w:pPr>
          <w:r>
            <w:t>Tartalom</w:t>
          </w:r>
        </w:p>
        <w:p w14:paraId="270CA976" w14:textId="72643962" w:rsidR="00A80EDD" w:rsidRDefault="003458F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02770" w:history="1">
            <w:r w:rsidR="00A80EDD" w:rsidRPr="00F2545A">
              <w:rPr>
                <w:rStyle w:val="Hiperhivatkozs"/>
                <w:noProof/>
              </w:rPr>
              <w:t>Bevezetés</w:t>
            </w:r>
            <w:r w:rsidR="00A80EDD">
              <w:rPr>
                <w:noProof/>
                <w:webHidden/>
              </w:rPr>
              <w:tab/>
            </w:r>
            <w:r w:rsidR="00A80EDD">
              <w:rPr>
                <w:noProof/>
                <w:webHidden/>
              </w:rPr>
              <w:fldChar w:fldCharType="begin"/>
            </w:r>
            <w:r w:rsidR="00A80EDD">
              <w:rPr>
                <w:noProof/>
                <w:webHidden/>
              </w:rPr>
              <w:instrText xml:space="preserve"> PAGEREF _Toc23802770 \h </w:instrText>
            </w:r>
            <w:r w:rsidR="00A80EDD">
              <w:rPr>
                <w:noProof/>
                <w:webHidden/>
              </w:rPr>
            </w:r>
            <w:r w:rsidR="00A80EDD">
              <w:rPr>
                <w:noProof/>
                <w:webHidden/>
              </w:rPr>
              <w:fldChar w:fldCharType="separate"/>
            </w:r>
            <w:r w:rsidR="00A80EDD">
              <w:rPr>
                <w:noProof/>
                <w:webHidden/>
              </w:rPr>
              <w:t>3</w:t>
            </w:r>
            <w:r w:rsidR="00A80EDD">
              <w:rPr>
                <w:noProof/>
                <w:webHidden/>
              </w:rPr>
              <w:fldChar w:fldCharType="end"/>
            </w:r>
          </w:hyperlink>
        </w:p>
        <w:p w14:paraId="2BCDDD13" w14:textId="6A2E4F32" w:rsidR="00A80EDD" w:rsidRDefault="00A80EDD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23802771" w:history="1">
            <w:r w:rsidRPr="00F2545A">
              <w:rPr>
                <w:rStyle w:val="Hiperhivatkozs"/>
                <w:noProof/>
              </w:rPr>
              <w:t>Technológiák feltérképezése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E724" w14:textId="33D93564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2" w:history="1">
            <w:r w:rsidRPr="00F2545A">
              <w:rPr>
                <w:rStyle w:val="Hiperhivatkozs"/>
                <w:noProof/>
              </w:rPr>
              <w:t>1.1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FD44" w14:textId="4545C61F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3" w:history="1">
            <w:r w:rsidRPr="00F2545A">
              <w:rPr>
                <w:rStyle w:val="Hiperhivatkozs"/>
                <w:noProof/>
              </w:rPr>
              <w:t>1.2 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BB20" w14:textId="538A000C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4" w:history="1">
            <w:r w:rsidRPr="00F2545A">
              <w:rPr>
                <w:rStyle w:val="Hiperhivatkozs"/>
                <w:noProof/>
              </w:rPr>
              <w:t>1.3 React Native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6E8E" w14:textId="696ADC82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5" w:history="1">
            <w:r w:rsidRPr="00F2545A">
              <w:rPr>
                <w:rStyle w:val="Hiperhivatkozs"/>
                <w:noProof/>
              </w:rPr>
              <w:t xml:space="preserve"> ReactXP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EC57" w14:textId="3596F050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7" w:history="1">
            <w:r w:rsidRPr="00F2545A">
              <w:rPr>
                <w:rStyle w:val="Hiperhivatkozs"/>
                <w:noProof/>
              </w:rPr>
              <w:t>1.5 Expo és React Native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ACA2" w14:textId="427F138C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8" w:history="1">
            <w:r w:rsidRPr="00F2545A">
              <w:rPr>
                <w:rStyle w:val="Hiperhivatkozs"/>
                <w:noProof/>
              </w:rPr>
              <w:t>1.6 Native Base és egyéb GUI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9353" w14:textId="674C674A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79" w:history="1">
            <w:r w:rsidRPr="00F2545A">
              <w:rPr>
                <w:rStyle w:val="Hiperhivatkozs"/>
                <w:noProof/>
              </w:rPr>
              <w:t>1.7 Entity Framework és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B424" w14:textId="4431748C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80" w:history="1">
            <w:r w:rsidRPr="00F2545A">
              <w:rPr>
                <w:rStyle w:val="Hiperhivatkozs"/>
                <w:noProof/>
              </w:rPr>
              <w:t>1.8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C84" w14:textId="10A53971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81" w:history="1">
            <w:r w:rsidRPr="00F2545A">
              <w:rPr>
                <w:rStyle w:val="Hiperhivatkozs"/>
                <w:noProof/>
              </w:rPr>
              <w:t>1.9 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69B6" w14:textId="1FE8DD58" w:rsidR="00A80EDD" w:rsidRDefault="00A80EDD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23802782" w:history="1">
            <w:r w:rsidRPr="00F2545A">
              <w:rPr>
                <w:rStyle w:val="Hiperhivatkozs"/>
                <w:noProof/>
              </w:rPr>
              <w:t>Alkalmazás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4914" w14:textId="0E27ABDA" w:rsidR="00A80EDD" w:rsidRDefault="00A80ED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84" w:history="1">
            <w:r w:rsidRPr="00F2545A">
              <w:rPr>
                <w:rStyle w:val="Hiperhivatkozs"/>
                <w:noProof/>
              </w:rPr>
              <w:t>2.1 Felhasználási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5590" w14:textId="313D5079" w:rsidR="00A80EDD" w:rsidRDefault="00A80ED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85" w:history="1">
            <w:r w:rsidRPr="00F2545A">
              <w:rPr>
                <w:rStyle w:val="Hiperhivatkozs"/>
                <w:noProof/>
              </w:rPr>
              <w:t>2.1.1 Belépés elött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5239" w14:textId="4C922C23" w:rsidR="00A80EDD" w:rsidRDefault="00A80ED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802786" w:history="1">
            <w:r w:rsidRPr="00F2545A">
              <w:rPr>
                <w:rStyle w:val="Hiperhivatkozs"/>
                <w:noProof/>
              </w:rPr>
              <w:t>2.1.2 Belé</w:t>
            </w:r>
            <w:r w:rsidRPr="00F2545A">
              <w:rPr>
                <w:rStyle w:val="Hiperhivatkozs"/>
                <w:noProof/>
              </w:rPr>
              <w:t>p</w:t>
            </w:r>
            <w:r w:rsidRPr="00F2545A">
              <w:rPr>
                <w:rStyle w:val="Hiperhivatkozs"/>
                <w:noProof/>
              </w:rPr>
              <w:t>és után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378A" w14:textId="307E34B4" w:rsidR="00A80EDD" w:rsidRDefault="00A80EDD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23802787" w:history="1">
            <w:r w:rsidRPr="00F2545A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A61F" w14:textId="54499CAE" w:rsidR="003458FF" w:rsidRDefault="003458FF">
          <w:r>
            <w:rPr>
              <w:b/>
              <w:bCs/>
            </w:rPr>
            <w:fldChar w:fldCharType="end"/>
          </w:r>
        </w:p>
      </w:sdtContent>
    </w:sdt>
    <w:p w14:paraId="597B17CD" w14:textId="77777777" w:rsidR="0063585C" w:rsidRPr="00B50CAA" w:rsidRDefault="0063585C" w:rsidP="003458FF">
      <w:pPr>
        <w:pStyle w:val="Kpalrs"/>
      </w:pPr>
    </w:p>
    <w:p w14:paraId="31502874" w14:textId="77777777" w:rsidR="00681E99" w:rsidRPr="00B50CAA" w:rsidRDefault="00681E99" w:rsidP="00267677">
      <w:pPr>
        <w:sectPr w:rsidR="00681E99" w:rsidRPr="00B50CAA" w:rsidSect="00681E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19C0439C" w:rsidR="0063585C" w:rsidRDefault="000A6CE7" w:rsidP="00976388">
      <w:pPr>
        <w:pStyle w:val="Cmsor1"/>
      </w:pPr>
      <w:bookmarkStart w:id="2" w:name="_Toc23802770"/>
      <w:commentRangeStart w:id="3"/>
      <w:commentRangeStart w:id="4"/>
      <w:r w:rsidRPr="000A6CE7">
        <w:lastRenderedPageBreak/>
        <w:t>Bevezetés</w:t>
      </w:r>
      <w:commentRangeEnd w:id="3"/>
      <w:r w:rsidR="00733490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3"/>
      </w:r>
      <w:commentRangeEnd w:id="4"/>
      <w:r w:rsidR="00A73D4A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4"/>
      </w:r>
      <w:bookmarkEnd w:id="2"/>
    </w:p>
    <w:p w14:paraId="05DFFABA" w14:textId="1E4262D2" w:rsidR="0040235D" w:rsidRDefault="0040235D" w:rsidP="00504339">
      <w:r>
        <w:t xml:space="preserve">Manapság </w:t>
      </w:r>
      <w:r w:rsidR="0051712A">
        <w:t xml:space="preserve">már szinte mindenkinek van okostelefonja. A webalkalmazások fejlesztésénél épp ezért figyelembe kell venni ezt az </w:t>
      </w:r>
      <w:r w:rsidR="004302C6" w:rsidRPr="004302C6">
        <w:t xml:space="preserve">egyre szélesebb körben használt </w:t>
      </w:r>
      <w:r w:rsidR="004302C6">
        <w:t>platformot</w:t>
      </w:r>
      <w:r w:rsidR="0051712A">
        <w:t xml:space="preserve"> is. A mobil eszközöknél viszont </w:t>
      </w:r>
      <w:ins w:id="5" w:author="Frontó András Levente" w:date="2019-05-23T15:45:00Z">
        <w:r w:rsidR="00812719">
          <w:t>számos más tényezőt is figyelembe kell venni amellett,</w:t>
        </w:r>
      </w:ins>
      <w:del w:id="6" w:author="Frontó András Levente" w:date="2019-05-23T15:46:00Z">
        <w:r w:rsidR="0051712A" w:rsidDel="00812719">
          <w:delText xml:space="preserve">nem csak arra </w:delText>
        </w:r>
        <w:r w:rsidR="004302C6" w:rsidRPr="004302C6" w:rsidDel="00812719">
          <w:delText xml:space="preserve">érdemes </w:delText>
        </w:r>
        <w:r w:rsidR="0051712A" w:rsidDel="00812719">
          <w:delText>figyelni,</w:delText>
        </w:r>
      </w:del>
      <w:r w:rsidR="0051712A">
        <w:t xml:space="preserve"> hogy a kisebb kijelzőn megfelelő elrendezéseket és kényelmes felhasználói interfészeket alakítsunk ki. Az okostelefon a legtöbb ember életének szerves része</w:t>
      </w:r>
      <w:ins w:id="7" w:author="Frontó András Levente" w:date="2019-05-23T15:47:00Z">
        <w:r w:rsidR="006A3CAA">
          <w:t>,</w:t>
        </w:r>
      </w:ins>
      <w:r w:rsidR="00524FD7">
        <w:t xml:space="preserve"> és az emberek szeretnek dedikált alkalmazásokat használni adott feladatokra (</w:t>
      </w:r>
      <w:r w:rsidR="00504339">
        <w:t xml:space="preserve">natív </w:t>
      </w:r>
      <w:r w:rsidR="00524FD7">
        <w:t xml:space="preserve">alkalmazásokat). Az ilyen alkalmazásoknak lényeges előnyei vannak a böngészőben betölthető weboldalakkal szemben. </w:t>
      </w:r>
      <w:del w:id="8" w:author="Frontó András Levente" w:date="2019-05-23T15:49:00Z">
        <w:r w:rsidR="00524FD7" w:rsidDel="006A3CAA">
          <w:delText xml:space="preserve">Például </w:delText>
        </w:r>
      </w:del>
      <w:ins w:id="9" w:author="Frontó András Levente" w:date="2019-05-23T15:49:00Z">
        <w:r w:rsidR="006A3CAA">
          <w:t xml:space="preserve">Ezen előnyök közé tartozik az is, hogy </w:t>
        </w:r>
      </w:ins>
      <w:r w:rsidR="00524FD7">
        <w:t>jobban integrálódnak a mobil felhasználási élménybe</w:t>
      </w:r>
      <w:ins w:id="10" w:author="Frontó András Levente" w:date="2019-05-23T15:51:00Z">
        <w:r w:rsidR="006A3CAA">
          <w:t>,</w:t>
        </w:r>
      </w:ins>
      <w:r w:rsidR="004C6435">
        <w:t xml:space="preserve"> és</w:t>
      </w:r>
      <w:r w:rsidR="00524FD7">
        <w:t xml:space="preserve"> offline is </w:t>
      </w:r>
      <w:r w:rsidR="00504339">
        <w:t>használhatók</w:t>
      </w:r>
      <w:ins w:id="11" w:author="Frontó András Levente" w:date="2019-05-23T15:50:00Z">
        <w:r w:rsidR="006A3CAA">
          <w:t xml:space="preserve">, </w:t>
        </w:r>
      </w:ins>
      <w:del w:id="12" w:author="Frontó András Levente" w:date="2019-05-23T15:50:00Z">
        <w:r w:rsidR="00504339" w:rsidDel="006A3CAA">
          <w:delText xml:space="preserve">, </w:delText>
        </w:r>
      </w:del>
      <w:r w:rsidR="00524FD7">
        <w:t>még ha csökkentett funkciókkal is.</w:t>
      </w:r>
      <w:r w:rsidR="004C6435">
        <w:t xml:space="preserve"> </w:t>
      </w:r>
      <w:r w:rsidR="004C6435" w:rsidRPr="004C6435">
        <w:t xml:space="preserve">A </w:t>
      </w:r>
      <w:r w:rsidR="00504339">
        <w:t>natív</w:t>
      </w:r>
      <w:r w:rsidR="00504339" w:rsidRPr="004C6435">
        <w:t xml:space="preserve"> </w:t>
      </w:r>
      <w:r w:rsidR="004C6435" w:rsidRPr="004C6435">
        <w:t>alkalmazások</w:t>
      </w:r>
      <w:r w:rsidR="004C6435">
        <w:t xml:space="preserve"> </w:t>
      </w:r>
      <w:r w:rsidR="004C6435" w:rsidRPr="004C6435">
        <w:t xml:space="preserve">fejlesztésénél abba a problémába ütközünk, hogy a piacot uraló két különböző operációs </w:t>
      </w:r>
      <w:r w:rsidR="004C6435">
        <w:t>rendszer eset</w:t>
      </w:r>
      <w:ins w:id="13" w:author="Frontó András Levente" w:date="2019-05-23T15:52:00Z">
        <w:r w:rsidR="006A3CAA">
          <w:t>é</w:t>
        </w:r>
      </w:ins>
      <w:del w:id="14" w:author="Frontó András Levente" w:date="2019-05-23T15:52:00Z">
        <w:r w:rsidR="004C6435" w:rsidDel="006A3CAA">
          <w:delText>e</w:delText>
        </w:r>
      </w:del>
      <w:r w:rsidR="004C6435">
        <w:t>ben (iOS és Android) a fejlesztés</w:t>
      </w:r>
      <w:r w:rsidR="004C6435" w:rsidRPr="004C6435">
        <w:t xml:space="preserve"> teljesen máshogy történik.</w:t>
      </w:r>
    </w:p>
    <w:p w14:paraId="6E8D0B81" w14:textId="77CC2DE6" w:rsidR="00C50644" w:rsidRDefault="00580BB5" w:rsidP="00184AF0">
      <w:r>
        <w:t xml:space="preserve">A fent </w:t>
      </w:r>
      <w:r w:rsidRPr="00580BB5">
        <w:t xml:space="preserve">vázolt problémákra az a megoldás tehát, hogy olyan webalkalmazást fejlesztünk, ami fut Androidon és iOS-en is </w:t>
      </w:r>
      <w:r w:rsidR="00113675">
        <w:t xml:space="preserve">natív </w:t>
      </w:r>
      <w:r>
        <w:t>alkalmazásként</w:t>
      </w:r>
      <w:commentRangeStart w:id="15"/>
      <w:r>
        <w:t xml:space="preserve">, </w:t>
      </w:r>
      <w:ins w:id="16" w:author="Frontó András Levente" w:date="2019-05-23T15:52:00Z">
        <w:r w:rsidR="006A3CAA">
          <w:t>és még a</w:t>
        </w:r>
      </w:ins>
      <w:del w:id="17" w:author="Frontó András Levente" w:date="2019-05-23T15:52:00Z">
        <w:r w:rsidDel="006A3CAA">
          <w:delText>de</w:delText>
        </w:r>
      </w:del>
      <w:r>
        <w:t xml:space="preserve"> böngészőben is elindul</w:t>
      </w:r>
      <w:commentRangeEnd w:id="15"/>
      <w:r w:rsidR="00113675">
        <w:rPr>
          <w:rStyle w:val="Jegyzethivatkozs"/>
        </w:rPr>
        <w:commentReference w:id="15"/>
      </w:r>
      <w:r>
        <w:t>.</w:t>
      </w:r>
      <w:ins w:id="18" w:author="Frontó András Levente" w:date="2019-05-23T15:54:00Z">
        <w:r w:rsidR="006A3CAA">
          <w:t xml:space="preserve"> Az </w:t>
        </w:r>
      </w:ins>
      <w:ins w:id="19" w:author="Frontó András Levente" w:date="2019-05-23T23:49:00Z">
        <w:r w:rsidR="0080753D">
          <w:t>feladatom</w:t>
        </w:r>
      </w:ins>
      <w:ins w:id="20" w:author="Frontó András Levente" w:date="2019-05-23T15:54:00Z">
        <w:r w:rsidR="006A3CAA">
          <w:t xml:space="preserve"> keretein belül ezt valósítom meg</w:t>
        </w:r>
      </w:ins>
      <w:del w:id="21" w:author="Frontó András Levente" w:date="2019-05-23T15:54:00Z">
        <w:r w:rsidDel="006A3CAA">
          <w:delText xml:space="preserve"> </w:delText>
        </w:r>
        <w:r w:rsidR="008B624F" w:rsidDel="006A3CAA">
          <w:delText>Erre a problémára próbál megoldást nyújtani</w:delText>
        </w:r>
      </w:del>
      <w:r w:rsidR="008B624F">
        <w:t xml:space="preserve"> a </w:t>
      </w:r>
      <w:commentRangeStart w:id="22"/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177AA2">
        <w:t xml:space="preserve"> </w:t>
      </w:r>
      <w:commentRangeEnd w:id="22"/>
      <w:r w:rsidR="00EB3FCB">
        <w:rPr>
          <w:rStyle w:val="Jegyzethivatkozs"/>
        </w:rPr>
        <w:commentReference w:id="22"/>
      </w:r>
      <w:r w:rsidR="00177AA2">
        <w:t xml:space="preserve">és a </w:t>
      </w:r>
      <w:commentRangeStart w:id="23"/>
      <w:proofErr w:type="spellStart"/>
      <w:r w:rsidR="0076532F">
        <w:t>React</w:t>
      </w:r>
      <w:proofErr w:type="spellEnd"/>
      <w:r w:rsidR="0076532F">
        <w:t xml:space="preserve"> </w:t>
      </w:r>
      <w:commentRangeEnd w:id="23"/>
      <w:proofErr w:type="spellStart"/>
      <w:r w:rsidR="00D22AC4">
        <w:t>Native</w:t>
      </w:r>
      <w:proofErr w:type="spellEnd"/>
      <w:r w:rsidR="0076532F">
        <w:t xml:space="preserve"> Web</w:t>
      </w:r>
      <w:r w:rsidR="00184AF0">
        <w:rPr>
          <w:rStyle w:val="Jegyzethivatkozs"/>
        </w:rPr>
        <w:commentReference w:id="23"/>
      </w:r>
      <w:ins w:id="24" w:author="Frontó András Levente" w:date="2019-05-23T15:54:00Z">
        <w:r w:rsidR="006A3CAA">
          <w:t xml:space="preserve"> se</w:t>
        </w:r>
      </w:ins>
      <w:ins w:id="25" w:author="Frontó András Levente" w:date="2019-05-23T15:55:00Z">
        <w:r w:rsidR="006A3CAA">
          <w:t>gítségével</w:t>
        </w:r>
      </w:ins>
      <w:r w:rsidR="00177AA2">
        <w:t>.</w:t>
      </w:r>
      <w:r w:rsidR="000A6CE7">
        <w:t xml:space="preserve">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0A6CE7">
        <w:t xml:space="preserve"> </w:t>
      </w:r>
      <w:ins w:id="26" w:author="Frontó András Levente" w:date="2019-05-23T15:55:00Z">
        <w:r w:rsidR="006A3CAA">
          <w:t>használata során</w:t>
        </w:r>
      </w:ins>
      <w:del w:id="27" w:author="Frontó András Levente" w:date="2019-05-23T15:55:00Z">
        <w:r w:rsidR="000A6CE7" w:rsidDel="006A3CAA">
          <w:delText>segítségével</w:delText>
        </w:r>
      </w:del>
      <w:r w:rsidR="000A6CE7">
        <w:t xml:space="preserve"> csak </w:t>
      </w:r>
      <w:r w:rsidR="00DC2DE4">
        <w:t>J</w:t>
      </w:r>
      <w:r w:rsidR="000A6CE7">
        <w:t>ava</w:t>
      </w:r>
      <w:r w:rsidR="00DC2DE4">
        <w:t>S</w:t>
      </w:r>
      <w:r w:rsidR="000A6CE7">
        <w:t>crip</w:t>
      </w:r>
      <w:r>
        <w:t>t</w:t>
      </w:r>
      <w:r w:rsidR="000A6CE7">
        <w:t xml:space="preserve">et </w:t>
      </w:r>
      <w:ins w:id="28" w:author="Frontó András Levente" w:date="2019-05-23T15:56:00Z">
        <w:r w:rsidR="006A3CAA" w:rsidRPr="006A3CAA">
          <w:t>alkalmazva</w:t>
        </w:r>
        <w:r w:rsidR="006A3CAA">
          <w:t xml:space="preserve"> </w:t>
        </w:r>
      </w:ins>
      <w:del w:id="29" w:author="Frontó András Levente" w:date="2019-05-23T15:56:00Z">
        <w:r w:rsidR="000A6CE7" w:rsidDel="006A3CAA">
          <w:delText xml:space="preserve">használva </w:delText>
        </w:r>
      </w:del>
      <w:r w:rsidR="000A6CE7">
        <w:t xml:space="preserve">tudunk </w:t>
      </w:r>
      <w:r w:rsidR="00DC2DE4">
        <w:t xml:space="preserve">natív </w:t>
      </w:r>
      <w:r w:rsidR="000A6CE7">
        <w:t xml:space="preserve">mobil alkalmazásokat fejleszteni. </w:t>
      </w:r>
      <w:ins w:id="30" w:author="Frontó András Levente" w:date="2019-05-23T15:57:00Z">
        <w:r w:rsidR="00B924EA">
          <w:t>Erre épül a</w:t>
        </w:r>
      </w:ins>
      <w:del w:id="31" w:author="Frontó András Levente" w:date="2019-05-23T15:57:00Z">
        <w:r w:rsidR="000A6CE7" w:rsidDel="00B924EA">
          <w:delText>A</w:delText>
        </w:r>
      </w:del>
      <w:r w:rsidR="000A6CE7">
        <w:t xml:space="preserve">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ins w:id="32" w:author="Frontó András Levente" w:date="2019-05-23T15:57:00Z">
        <w:r w:rsidR="00B924EA">
          <w:t>,</w:t>
        </w:r>
      </w:ins>
      <w:del w:id="33" w:author="Frontó András Levente" w:date="2019-05-23T15:57:00Z">
        <w:r w:rsidR="000A6CE7" w:rsidDel="00B924EA">
          <w:delText xml:space="preserve"> pedig erre épül</w:delText>
        </w:r>
      </w:del>
      <w:r w:rsidR="000A6CE7">
        <w:t xml:space="preserve"> </w:t>
      </w:r>
      <w:ins w:id="34" w:author="Frontó András Levente" w:date="2019-05-23T15:57:00Z">
        <w:r w:rsidR="00B924EA">
          <w:t>továbbá</w:t>
        </w:r>
      </w:ins>
      <w:del w:id="35" w:author="Frontó András Levente" w:date="2019-05-23T15:57:00Z">
        <w:r w:rsidR="000A6CE7" w:rsidDel="00B924EA">
          <w:delText>és</w:delText>
        </w:r>
      </w:del>
      <w:r w:rsidR="000A6CE7">
        <w:t xml:space="preserve"> lehetőséget nyújt, hogy böngészőben is fusson az alkalmazás</w:t>
      </w:r>
      <w:del w:id="36" w:author="Frontó András Levente" w:date="2019-05-23T15:57:00Z">
        <w:r w:rsidR="000A6CE7" w:rsidDel="00B924EA">
          <w:delText>unk</w:delText>
        </w:r>
      </w:del>
      <w:r w:rsidR="000A6CE7">
        <w:t>. Ezek</w:t>
      </w:r>
      <w:ins w:id="37" w:author="Frontó András Levente" w:date="2019-05-23T15:59:00Z">
        <w:r w:rsidR="00B924EA">
          <w:t>nek</w:t>
        </w:r>
      </w:ins>
      <w:del w:id="38" w:author="Frontó András Levente" w:date="2019-05-23T15:59:00Z">
        <w:r w:rsidR="000A6CE7" w:rsidDel="00B924EA">
          <w:delText>kel</w:delText>
        </w:r>
      </w:del>
      <w:r w:rsidR="000A6CE7">
        <w:t xml:space="preserve"> a technológiák</w:t>
      </w:r>
      <w:ins w:id="39" w:author="Frontó András Levente" w:date="2019-05-23T15:59:00Z">
        <w:r w:rsidR="00B924EA">
          <w:t>nak köszönhetően</w:t>
        </w:r>
      </w:ins>
      <w:del w:id="40" w:author="Frontó András Levente" w:date="2019-05-23T15:59:00Z">
        <w:r w:rsidR="000A6CE7" w:rsidDel="00B924EA">
          <w:delText>kal</w:delText>
        </w:r>
      </w:del>
      <w:r w:rsidR="000A6CE7">
        <w:t xml:space="preserve"> </w:t>
      </w:r>
      <w:ins w:id="41" w:author="Frontó András Levente" w:date="2019-05-23T16:01:00Z">
        <w:r w:rsidR="00B924EA">
          <w:t xml:space="preserve">elég </w:t>
        </w:r>
      </w:ins>
      <w:r w:rsidR="000A6CE7">
        <w:t>egy kódbázis</w:t>
      </w:r>
      <w:ins w:id="42" w:author="Frontó András Levente" w:date="2019-05-23T16:01:00Z">
        <w:r w:rsidR="00B924EA">
          <w:t xml:space="preserve"> </w:t>
        </w:r>
      </w:ins>
      <w:del w:id="43" w:author="Frontó András Levente" w:date="2019-05-23T16:01:00Z">
        <w:r w:rsidR="000A6CE7" w:rsidRPr="004D79FE" w:rsidDel="00B924EA">
          <w:delText>sal képesek vagyunk</w:delText>
        </w:r>
      </w:del>
      <w:del w:id="44" w:author="Frontó András Levente" w:date="2019-05-23T23:44:00Z">
        <w:r w:rsidR="000A6CE7" w:rsidRPr="004D79FE" w:rsidDel="00D70FCD">
          <w:delText xml:space="preserve"> </w:delText>
        </w:r>
      </w:del>
      <w:r w:rsidR="00EB3FCB" w:rsidRPr="004D79FE">
        <w:t xml:space="preserve">natív </w:t>
      </w:r>
      <w:r w:rsidR="000A6CE7" w:rsidRPr="004D79FE">
        <w:t>alkalmazás</w:t>
      </w:r>
      <w:del w:id="45" w:author="Frontó András Levente" w:date="2019-05-23T16:04:00Z">
        <w:r w:rsidR="000A6CE7" w:rsidRPr="004D79FE" w:rsidDel="00B924EA">
          <w:delText>t</w:delText>
        </w:r>
      </w:del>
      <w:r w:rsidR="000A6CE7" w:rsidRPr="004D79FE">
        <w:t xml:space="preserve"> készít</w:t>
      </w:r>
      <w:ins w:id="46" w:author="Frontó András Levente" w:date="2019-05-23T16:04:00Z">
        <w:r w:rsidR="00B924EA" w:rsidRPr="004D79FE">
          <w:t>é</w:t>
        </w:r>
      </w:ins>
      <w:ins w:id="47" w:author="Frontó András Levente" w:date="2019-05-23T16:02:00Z">
        <w:r w:rsidR="00B924EA" w:rsidRPr="004D79FE">
          <w:t>s</w:t>
        </w:r>
      </w:ins>
      <w:ins w:id="48" w:author="Frontó András Levente" w:date="2019-05-23T23:44:00Z">
        <w:r w:rsidR="00D70FCD">
          <w:t>é</w:t>
        </w:r>
      </w:ins>
      <w:ins w:id="49" w:author="Frontó András Levente" w:date="2019-05-23T23:51:00Z">
        <w:r w:rsidR="0080753D">
          <w:t>hez</w:t>
        </w:r>
      </w:ins>
      <w:ins w:id="50" w:author="Frontó András Levente" w:date="2019-05-23T16:02:00Z">
        <w:r w:rsidR="00B924EA" w:rsidRPr="004D79FE">
          <w:t xml:space="preserve"> </w:t>
        </w:r>
      </w:ins>
      <w:del w:id="51" w:author="Frontó András Levente" w:date="2019-05-23T16:02:00Z">
        <w:r w:rsidR="000A6CE7" w:rsidRPr="004D79FE" w:rsidDel="00B924EA">
          <w:delText xml:space="preserve">eni </w:delText>
        </w:r>
      </w:del>
      <w:r w:rsidR="005564D2" w:rsidRPr="004D79FE">
        <w:t>i</w:t>
      </w:r>
      <w:r w:rsidRPr="004D79FE">
        <w:t>OS</w:t>
      </w:r>
      <w:del w:id="52" w:author="Frontó András Levente" w:date="2019-05-23T23:44:00Z">
        <w:r w:rsidR="000A6CE7" w:rsidRPr="004D79FE" w:rsidDel="00D70FCD">
          <w:delText>-re</w:delText>
        </w:r>
      </w:del>
      <w:r w:rsidR="000A6CE7" w:rsidRPr="004D79FE">
        <w:t xml:space="preserve"> </w:t>
      </w:r>
      <w:ins w:id="53" w:author="Frontó András Levente" w:date="2019-05-23T16:00:00Z">
        <w:r w:rsidR="00B924EA" w:rsidRPr="004D79FE">
          <w:t xml:space="preserve">és </w:t>
        </w:r>
      </w:ins>
      <w:r w:rsidR="000A6CE7" w:rsidRPr="004D79FE">
        <w:t>Android</w:t>
      </w:r>
      <w:del w:id="54" w:author="Frontó András Levente" w:date="2019-05-23T23:45:00Z">
        <w:r w:rsidR="000A6CE7" w:rsidRPr="004D79FE" w:rsidDel="00D70FCD">
          <w:delText>r</w:delText>
        </w:r>
      </w:del>
      <w:ins w:id="55" w:author="Frontó András Levente" w:date="2019-05-23T23:45:00Z">
        <w:r w:rsidR="00D70FCD">
          <w:t xml:space="preserve"> platformokon</w:t>
        </w:r>
      </w:ins>
      <w:del w:id="56" w:author="Frontó András Levente" w:date="2019-05-23T23:44:00Z">
        <w:r w:rsidR="000A6CE7" w:rsidRPr="004D79FE" w:rsidDel="00D70FCD">
          <w:delText>a</w:delText>
        </w:r>
      </w:del>
      <w:del w:id="57" w:author="Frontó András Levente" w:date="2019-05-23T23:45:00Z">
        <w:r w:rsidR="000A6CE7" w:rsidRPr="004D79FE" w:rsidDel="00D70FCD">
          <w:delText>,</w:delText>
        </w:r>
      </w:del>
      <w:ins w:id="58" w:author="Frontó András Levente" w:date="2019-05-23T23:45:00Z">
        <w:r w:rsidR="00D70FCD">
          <w:t>.</w:t>
        </w:r>
      </w:ins>
      <w:r w:rsidR="000A6CE7" w:rsidRPr="004D79FE">
        <w:t xml:space="preserve"> </w:t>
      </w:r>
      <w:ins w:id="59" w:author="Frontó András Levente" w:date="2019-05-23T23:46:00Z">
        <w:r w:rsidR="00D70FCD">
          <w:t>Ugyan ezt a kódbázist felhasználva</w:t>
        </w:r>
      </w:ins>
      <w:ins w:id="60" w:author="Frontó András Levente" w:date="2019-05-23T23:47:00Z">
        <w:r w:rsidR="00D70FCD">
          <w:t>,</w:t>
        </w:r>
      </w:ins>
      <w:ins w:id="61" w:author="Frontó András Levente" w:date="2019-05-23T23:46:00Z">
        <w:r w:rsidR="00D70FCD">
          <w:t xml:space="preserve"> valamint</w:t>
        </w:r>
      </w:ins>
      <w:ins w:id="62" w:author="Frontó András Levente" w:date="2019-05-23T23:47:00Z">
        <w:r w:rsidR="00D70FCD">
          <w:t xml:space="preserve"> </w:t>
        </w:r>
      </w:ins>
      <w:ins w:id="63" w:author="Frontó András Levente" w:date="2019-05-23T23:46:00Z">
        <w:r w:rsidR="00D70FCD">
          <w:t>kibővítve</w:t>
        </w:r>
      </w:ins>
      <w:ins w:id="64" w:author="Frontó András Levente" w:date="2019-05-23T23:48:00Z">
        <w:r w:rsidR="00D70FCD">
          <w:t xml:space="preserve"> pedig egy </w:t>
        </w:r>
        <w:proofErr w:type="spellStart"/>
        <w:r w:rsidR="00D70FCD">
          <w:t>desktopon</w:t>
        </w:r>
        <w:proofErr w:type="spellEnd"/>
        <w:r w:rsidR="00D70FCD">
          <w:t xml:space="preserve"> is működő weblapot kapunk.</w:t>
        </w:r>
      </w:ins>
      <w:del w:id="65" w:author="Frontó András Levente" w:date="2019-05-23T16:00:00Z">
        <w:r w:rsidR="000A6CE7" w:rsidRPr="004D79FE" w:rsidDel="00B924EA">
          <w:delText xml:space="preserve">és </w:delText>
        </w:r>
      </w:del>
      <w:del w:id="66" w:author="Frontó András Levente" w:date="2019-05-23T23:46:00Z">
        <w:r w:rsidR="000A6CE7" w:rsidRPr="004D79FE" w:rsidDel="00D70FCD">
          <w:delText>web böngészőben</w:delText>
        </w:r>
      </w:del>
      <w:del w:id="67" w:author="Frontó András Levente" w:date="2019-05-23T16:00:00Z">
        <w:r w:rsidR="000A6CE7" w:rsidRPr="004D79FE" w:rsidDel="00B924EA">
          <w:delText xml:space="preserve"> </w:delText>
        </w:r>
        <w:r w:rsidR="005564D2" w:rsidRPr="004D79FE" w:rsidDel="00B924EA">
          <w:delText>is</w:delText>
        </w:r>
      </w:del>
      <w:del w:id="68" w:author="Frontó András Levente" w:date="2019-05-23T23:46:00Z">
        <w:r w:rsidR="005564D2" w:rsidRPr="004D79FE" w:rsidDel="00D70FCD">
          <w:delText xml:space="preserve"> megjeleníthető </w:delText>
        </w:r>
        <w:r w:rsidR="000A6CE7" w:rsidRPr="004D79FE" w:rsidDel="00D70FCD">
          <w:delText>weblapot is kapunk</w:delText>
        </w:r>
      </w:del>
      <w:del w:id="69" w:author="Frontó András Levente" w:date="2019-05-23T16:04:00Z">
        <w:r w:rsidR="000A6CE7" w:rsidDel="00B924EA">
          <w:delText>.</w:delText>
        </w:r>
      </w:del>
      <w:del w:id="70" w:author="Frontó András Levente" w:date="2019-05-23T16:00:00Z">
        <w:r w:rsidR="000A6CE7" w:rsidDel="00B924EA">
          <w:delText xml:space="preserve"> </w:delText>
        </w:r>
      </w:del>
    </w:p>
    <w:p w14:paraId="0687937C" w14:textId="5A0EAD04" w:rsidR="005B459E" w:rsidRDefault="006F3DBC" w:rsidP="00184AF0">
      <w:r>
        <w:t xml:space="preserve">A dolgozatban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-ot és a hozzá kapcsolódó technológiákat ismertetem. A feladat során sok multiplatform alkalmazások fejlesztéséhez készült,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alapú megoldással, keretrendszerrel és eszközzel találkoztam ezek lehetőségeit és gyengeségeit is tárgyalom a későbbiekben. </w:t>
      </w:r>
      <w:r w:rsidR="00C50644">
        <w:t xml:space="preserve">A célom az volt, hogy a fent vázolt technológiák segítségével készítsek egy alkalmazást, mely </w:t>
      </w:r>
      <w:ins w:id="71" w:author="Frontó András Levente" w:date="2019-05-23T16:07:00Z">
        <w:r w:rsidR="00BA3B1B">
          <w:t xml:space="preserve">amellett, hogy </w:t>
        </w:r>
      </w:ins>
      <w:r w:rsidR="00C50644">
        <w:t>jól szemlélteti a közös kódbázis használatának előnyeit</w:t>
      </w:r>
      <w:ins w:id="72" w:author="Frontó András Levente" w:date="2019-05-23T16:06:00Z">
        <w:r w:rsidR="00B924EA">
          <w:t xml:space="preserve">, </w:t>
        </w:r>
      </w:ins>
      <w:del w:id="73" w:author="Frontó András Levente" w:date="2019-05-23T16:06:00Z">
        <w:r w:rsidR="00C50644" w:rsidDel="00B924EA">
          <w:delText>.</w:delText>
        </w:r>
      </w:del>
      <w:del w:id="74" w:author="Frontó András Levente" w:date="2019-05-23T16:07:00Z">
        <w:r w:rsidR="00C50644" w:rsidDel="00BA3B1B">
          <w:delText xml:space="preserve"> </w:delText>
        </w:r>
      </w:del>
      <w:del w:id="75" w:author="Frontó András Levente" w:date="2019-05-23T16:05:00Z">
        <w:r w:rsidR="00C50644" w:rsidDel="00B924EA">
          <w:delText xml:space="preserve">Illetve </w:delText>
        </w:r>
      </w:del>
      <w:r w:rsidR="00C50644">
        <w:t>rávilágít a nehézségekre</w:t>
      </w:r>
      <w:ins w:id="76" w:author="Frontó András Levente" w:date="2019-05-23T16:07:00Z">
        <w:r w:rsidR="00BA3B1B">
          <w:t xml:space="preserve"> is</w:t>
        </w:r>
      </w:ins>
      <w:del w:id="77" w:author="Frontó András Levente" w:date="2019-05-23T16:06:00Z">
        <w:r w:rsidR="00C50644" w:rsidDel="00B924EA">
          <w:delText xml:space="preserve"> is</w:delText>
        </w:r>
      </w:del>
      <w:r w:rsidR="00C50644">
        <w:t xml:space="preserve">. </w:t>
      </w:r>
    </w:p>
    <w:p w14:paraId="65A64DAE" w14:textId="019E5262" w:rsidR="00C50644" w:rsidRDefault="00C50644" w:rsidP="00184AF0">
      <w:r>
        <w:t xml:space="preserve">Az alkalmazásom </w:t>
      </w:r>
      <w:del w:id="78" w:author="Frontó András Levente" w:date="2019-05-23T16:08:00Z">
        <w:r w:rsidR="00B11E3E" w:rsidDel="00BA3B1B">
          <w:delText xml:space="preserve">arra </w:delText>
        </w:r>
      </w:del>
      <w:r w:rsidR="00B11E3E">
        <w:t xml:space="preserve">a </w:t>
      </w:r>
      <w:ins w:id="79" w:author="Frontó András Levente" w:date="2019-05-23T16:08:00Z">
        <w:r w:rsidR="00BA3B1B">
          <w:t xml:space="preserve">következő </w:t>
        </w:r>
      </w:ins>
      <w:r w:rsidR="00B11E3E">
        <w:t>problémára próbál megoldást találni</w:t>
      </w:r>
      <w:ins w:id="80" w:author="Frontó András Levente" w:date="2019-05-23T16:08:00Z">
        <w:r w:rsidR="00BA3B1B">
          <w:t>:</w:t>
        </w:r>
      </w:ins>
      <w:del w:id="81" w:author="Frontó András Levente" w:date="2019-05-23T16:08:00Z">
        <w:r w:rsidR="00B11E3E" w:rsidDel="00BA3B1B">
          <w:delText>, hogy</w:delText>
        </w:r>
      </w:del>
      <w:r w:rsidR="00B11E3E">
        <w:t xml:space="preserve"> az olyan környezetekben, ahol sok egymástól független csoport van különböző tudásterületek lefedésére, </w:t>
      </w:r>
      <w:del w:id="82" w:author="Frontó András Levente" w:date="2019-05-23T16:07:00Z">
        <w:r w:rsidR="00B11E3E" w:rsidDel="00BA3B1B">
          <w:delText xml:space="preserve">ott </w:delText>
        </w:r>
      </w:del>
      <w:r w:rsidR="00B11E3E">
        <w:t xml:space="preserve">nem mindig egyértelmű, hogy ki tudhatja a választ egy szakértői kérdésre. </w:t>
      </w:r>
      <w:r w:rsidR="00AE24F5">
        <w:t>Az alkalmazás így egyértelműen áll egy backendből</w:t>
      </w:r>
      <w:ins w:id="83" w:author="Frontó András Levente" w:date="2019-05-23T16:12:00Z">
        <w:r w:rsidR="00BA3B1B">
          <w:t>,</w:t>
        </w:r>
      </w:ins>
      <w:r w:rsidR="00AE24F5">
        <w:t xml:space="preserve"> ami kezel egy tudás</w:t>
      </w:r>
      <w:r w:rsidR="00355BFC">
        <w:t xml:space="preserve"> gráfot</w:t>
      </w:r>
      <w:ins w:id="84" w:author="Frontó András Levente" w:date="2019-05-23T16:11:00Z">
        <w:r w:rsidR="00BA3B1B">
          <w:t>.</w:t>
        </w:r>
      </w:ins>
      <w:r w:rsidR="00AE24F5">
        <w:t xml:space="preserve"> </w:t>
      </w:r>
      <w:del w:id="85" w:author="Frontó András Levente" w:date="2019-05-23T16:11:00Z">
        <w:r w:rsidR="00AE24F5" w:rsidDel="00BA3B1B">
          <w:delText xml:space="preserve">és </w:delText>
        </w:r>
      </w:del>
      <w:ins w:id="86" w:author="Frontó András Levente" w:date="2019-05-23T16:11:00Z">
        <w:r w:rsidR="00BA3B1B">
          <w:t>E</w:t>
        </w:r>
      </w:ins>
      <w:del w:id="87" w:author="Frontó András Levente" w:date="2019-05-23T16:11:00Z">
        <w:r w:rsidR="00AE24F5" w:rsidDel="00BA3B1B">
          <w:delText>e</w:delText>
        </w:r>
      </w:del>
      <w:r w:rsidR="00AE24F5">
        <w:t>z alapján</w:t>
      </w:r>
      <w:del w:id="88" w:author="Frontó András Levente" w:date="2019-05-23T16:09:00Z">
        <w:r w:rsidR="00AE24F5" w:rsidDel="00BA3B1B">
          <w:delText>,</w:delText>
        </w:r>
      </w:del>
      <w:r w:rsidR="00AE24F5">
        <w:t xml:space="preserve"> </w:t>
      </w:r>
      <w:r w:rsidR="00AE24F5">
        <w:lastRenderedPageBreak/>
        <w:t xml:space="preserve">a feltett kérdéseket </w:t>
      </w:r>
      <w:ins w:id="89" w:author="Frontó András Levente" w:date="2019-05-23T16:12:00Z">
        <w:r w:rsidR="00BA3B1B">
          <w:t xml:space="preserve">képes </w:t>
        </w:r>
      </w:ins>
      <w:r w:rsidR="00AE24F5">
        <w:t>azokhoz irányít</w:t>
      </w:r>
      <w:ins w:id="90" w:author="Frontó András Levente" w:date="2019-05-23T16:12:00Z">
        <w:r w:rsidR="00BA3B1B">
          <w:t>ani</w:t>
        </w:r>
      </w:ins>
      <w:del w:id="91" w:author="Frontó András Levente" w:date="2019-05-23T16:12:00Z">
        <w:r w:rsidR="00AE24F5" w:rsidDel="00BA3B1B">
          <w:delText>ja</w:delText>
        </w:r>
      </w:del>
      <w:r w:rsidR="00AE24F5">
        <w:t>, akik azt a leghatékonyabban meg</w:t>
      </w:r>
      <w:ins w:id="92" w:author="Frontó András Levente" w:date="2019-05-23T16:09:00Z">
        <w:r w:rsidR="00BA3B1B">
          <w:t xml:space="preserve"> </w:t>
        </w:r>
      </w:ins>
      <w:r w:rsidR="00AE24F5">
        <w:t xml:space="preserve">tudják válaszolni. A frontend mobilra készül </w:t>
      </w:r>
      <w:proofErr w:type="spellStart"/>
      <w:r w:rsidR="00AE24F5">
        <w:t>React</w:t>
      </w:r>
      <w:proofErr w:type="spellEnd"/>
      <w:r w:rsidR="00AE24F5">
        <w:t xml:space="preserve"> </w:t>
      </w:r>
      <w:proofErr w:type="spellStart"/>
      <w:r w:rsidR="00D22AC4">
        <w:t>Native</w:t>
      </w:r>
      <w:proofErr w:type="spellEnd"/>
      <w:r w:rsidR="00AE24F5">
        <w:t xml:space="preserve"> segítségével, mivel a mobil alkalmazás a felhasználók számára praktikusabb. Az így elkészült </w:t>
      </w:r>
      <w:r w:rsidR="005F7055">
        <w:t xml:space="preserve">felhasználói felület minél nagyobb részének újra felhasználásával és a </w:t>
      </w:r>
      <w:proofErr w:type="spellStart"/>
      <w:r w:rsidR="005F7055">
        <w:t>React</w:t>
      </w:r>
      <w:proofErr w:type="spellEnd"/>
      <w:r w:rsidR="005F7055">
        <w:t xml:space="preserve"> </w:t>
      </w:r>
      <w:proofErr w:type="spellStart"/>
      <w:r w:rsidR="00D22AC4">
        <w:t>Native</w:t>
      </w:r>
      <w:proofErr w:type="spellEnd"/>
      <w:r w:rsidR="005F7055">
        <w:t xml:space="preserve"> Web </w:t>
      </w:r>
      <w:del w:id="93" w:author="Frontó András Levente" w:date="2019-05-23T16:17:00Z">
        <w:r w:rsidR="005F7055" w:rsidDel="007108BB">
          <w:delText xml:space="preserve">segítségével </w:delText>
        </w:r>
      </w:del>
      <w:ins w:id="94" w:author="Frontó András Levente" w:date="2019-05-23T16:17:00Z">
        <w:r w:rsidR="007108BB">
          <w:t xml:space="preserve">által </w:t>
        </w:r>
      </w:ins>
      <w:r w:rsidR="005F7055">
        <w:t xml:space="preserve">pedig egy </w:t>
      </w:r>
      <w:proofErr w:type="spellStart"/>
      <w:ins w:id="95" w:author="Frontó András Levente" w:date="2019-05-23T16:16:00Z">
        <w:r w:rsidR="00BA3B1B">
          <w:t>d</w:t>
        </w:r>
      </w:ins>
      <w:del w:id="96" w:author="Frontó András Levente" w:date="2019-05-23T16:16:00Z">
        <w:r w:rsidR="005F7055" w:rsidDel="00BA3B1B">
          <w:delText>d</w:delText>
        </w:r>
      </w:del>
      <w:r w:rsidR="005F7055">
        <w:t>esktopról</w:t>
      </w:r>
      <w:proofErr w:type="spellEnd"/>
      <w:r w:rsidR="005F7055">
        <w:t xml:space="preserve"> is használható weboldalt készítettem. A weboldal a nagyobb képernyő miatt különböző elrendezésekkel és néhol kiegészítésekkel kényelmes alternatívát ad a praktikus hordozható mobil applikáció mellett.</w:t>
      </w:r>
      <w:r w:rsidR="00291C8E">
        <w:t xml:space="preserve"> </w:t>
      </w:r>
    </w:p>
    <w:p w14:paraId="2B76BBF5" w14:textId="20500318" w:rsidR="00BE4F86" w:rsidRDefault="00363242" w:rsidP="00184AF0">
      <w:r>
        <w:t>Az alkalmazás legfontosabb funkciója a kérdések feltétele</w:t>
      </w:r>
      <w:ins w:id="97" w:author="Frontó András Levente" w:date="2019-05-23T16:18:00Z">
        <w:r w:rsidR="007108BB">
          <w:t>.</w:t>
        </w:r>
      </w:ins>
      <w:del w:id="98" w:author="Frontó András Levente" w:date="2019-05-23T16:18:00Z">
        <w:r w:rsidDel="007108BB">
          <w:delText>,</w:delText>
        </w:r>
      </w:del>
      <w:r>
        <w:t xml:space="preserve"> </w:t>
      </w:r>
      <w:ins w:id="99" w:author="Frontó András Levente" w:date="2019-05-23T16:18:00Z">
        <w:r w:rsidR="007108BB">
          <w:t>A</w:t>
        </w:r>
      </w:ins>
      <w:del w:id="100" w:author="Frontó András Levente" w:date="2019-05-23T16:18:00Z">
        <w:r w:rsidDel="007108BB">
          <w:delText>a</w:delText>
        </w:r>
      </w:del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 w:rsidR="00D22AC4">
        <w:t>Native</w:t>
      </w:r>
      <w:proofErr w:type="spellEnd"/>
      <w:ins w:id="101" w:author="Frontó András Levente" w:date="2019-05-23T16:18:00Z">
        <w:r w:rsidR="007108BB">
          <w:t>,</w:t>
        </w:r>
      </w:ins>
      <w:r>
        <w:t xml:space="preserve"> és a hozzá kapcsolódó könyvtárak rengeteg lehetőséget nyújtanak</w:t>
      </w:r>
      <w:del w:id="102" w:author="Frontó András Levente" w:date="2019-05-23T16:18:00Z">
        <w:r w:rsidDel="007108BB">
          <w:delText>,</w:delText>
        </w:r>
      </w:del>
      <w:r>
        <w:t xml:space="preserve"> </w:t>
      </w:r>
      <w:del w:id="103" w:author="Frontó András Levente" w:date="2019-05-23T16:20:00Z">
        <w:r w:rsidDel="007108BB">
          <w:delText>a kérdéseket tartalmazó nézetek</w:delText>
        </w:r>
      </w:del>
      <w:ins w:id="104" w:author="Frontó András Levente" w:date="2019-05-23T16:20:00Z">
        <w:r w:rsidR="007108BB">
          <w:t>a kérdéseket tartalmazó nézetek</w:t>
        </w:r>
      </w:ins>
      <w:ins w:id="105" w:author="Frontó András Levente" w:date="2019-05-23T16:21:00Z">
        <w:r w:rsidR="007108BB">
          <w:t>, és</w:t>
        </w:r>
      </w:ins>
      <w:ins w:id="106" w:author="Frontó András Levente" w:date="2019-05-23T16:20:00Z">
        <w:r w:rsidR="007108BB">
          <w:t xml:space="preserve"> a</w:t>
        </w:r>
      </w:ins>
      <w:del w:id="107" w:author="Frontó András Levente" w:date="2019-05-23T16:20:00Z">
        <w:r w:rsidDel="007108BB">
          <w:delText xml:space="preserve"> és a</w:delText>
        </w:r>
      </w:del>
      <w:r>
        <w:t xml:space="preserve"> kérdések közti navigációra</w:t>
      </w:r>
      <w:ins w:id="108" w:author="Frontó András Levente" w:date="2019-05-23T16:21:00Z">
        <w:r w:rsidR="007108BB">
          <w:t xml:space="preserve">. </w:t>
        </w:r>
      </w:ins>
      <w:ins w:id="109" w:author="Frontó András Levente" w:date="2019-05-23T16:23:00Z">
        <w:r w:rsidR="007108BB">
          <w:t>Emellett</w:t>
        </w:r>
      </w:ins>
      <w:ins w:id="110" w:author="Frontó András Levente" w:date="2019-05-23T16:19:00Z">
        <w:r w:rsidR="007108BB">
          <w:t xml:space="preserve"> a</w:t>
        </w:r>
      </w:ins>
      <w:del w:id="111" w:author="Frontó András Levente" w:date="2019-05-23T16:19:00Z">
        <w:r w:rsidDel="007108BB">
          <w:delText xml:space="preserve">. </w:delText>
        </w:r>
        <w:r w:rsidR="00532BCA" w:rsidDel="007108BB">
          <w:delText>A</w:delText>
        </w:r>
      </w:del>
      <w:r>
        <w:t xml:space="preserve"> kérdések megválaszolás</w:t>
      </w:r>
      <w:r w:rsidR="00532BCA">
        <w:t>ára szolgáló valós idejű beszélgetés kialakítására is alkalmas. Az alkalmazás másik lényegi funkciója a tudás</w:t>
      </w:r>
      <w:del w:id="112" w:author="Frontó András Levente" w:date="2019-05-23T16:20:00Z">
        <w:r w:rsidR="00532BCA" w:rsidDel="007108BB">
          <w:delText xml:space="preserve"> </w:delText>
        </w:r>
      </w:del>
      <w:r w:rsidR="00532BCA">
        <w:t xml:space="preserve">területek kezelése és az ezekből </w:t>
      </w:r>
      <w:del w:id="113" w:author="Frontó András Levente" w:date="2019-05-23T16:23:00Z">
        <w:r w:rsidR="00532BCA" w:rsidDel="007108BB">
          <w:delText xml:space="preserve">való </w:delText>
        </w:r>
      </w:del>
      <w:ins w:id="114" w:author="Frontó András Levente" w:date="2019-05-23T16:24:00Z">
        <w:r w:rsidR="007108BB">
          <w:t>felépített</w:t>
        </w:r>
      </w:ins>
      <w:ins w:id="115" w:author="Frontó András Levente" w:date="2019-05-23T16:23:00Z">
        <w:r w:rsidR="007108BB">
          <w:t xml:space="preserve"> </w:t>
        </w:r>
      </w:ins>
      <w:r w:rsidR="00532BCA">
        <w:t>tudás</w:t>
      </w:r>
      <w:r w:rsidR="00355BFC">
        <w:t xml:space="preserve"> gráf</w:t>
      </w:r>
      <w:r w:rsidR="00532BCA">
        <w:t xml:space="preserve"> </w:t>
      </w:r>
      <w:del w:id="116" w:author="Frontó András Levente" w:date="2019-05-23T16:24:00Z">
        <w:r w:rsidR="00532BCA" w:rsidDel="007108BB">
          <w:delText>építés</w:delText>
        </w:r>
      </w:del>
      <w:ins w:id="117" w:author="Frontó András Levente" w:date="2019-05-23T16:24:00Z">
        <w:r w:rsidR="007108BB">
          <w:t>megvalósítása</w:t>
        </w:r>
      </w:ins>
      <w:r w:rsidR="00532BCA">
        <w:t xml:space="preserve">. A bevitelhez és listázáshoz használt felhasználói felületek a </w:t>
      </w:r>
      <w:proofErr w:type="spellStart"/>
      <w:r w:rsidR="00532BCA">
        <w:t>React</w:t>
      </w:r>
      <w:proofErr w:type="spellEnd"/>
      <w:r w:rsidR="00532BCA">
        <w:t xml:space="preserve"> </w:t>
      </w:r>
      <w:proofErr w:type="spellStart"/>
      <w:r w:rsidR="00D22AC4">
        <w:t>Native</w:t>
      </w:r>
      <w:proofErr w:type="spellEnd"/>
      <w:r w:rsidR="00532BCA">
        <w:t>-os elemek segítségével</w:t>
      </w:r>
      <w:ins w:id="118" w:author="Frontó András Levente" w:date="2019-05-23T16:25:00Z">
        <w:r w:rsidR="007108BB">
          <w:t xml:space="preserve"> egy</w:t>
        </w:r>
      </w:ins>
      <w:r w:rsidR="00532BCA">
        <w:t xml:space="preserve"> teljesen natív alkalmazás élményét keltik. </w:t>
      </w:r>
      <w:r w:rsidR="004F2585">
        <w:t xml:space="preserve">A legtöbb </w:t>
      </w:r>
      <w:del w:id="119" w:author="Frontó András Levente" w:date="2019-05-23T16:31:00Z">
        <w:r w:rsidR="004F2585" w:rsidDel="000917BF">
          <w:delText xml:space="preserve">webes </w:delText>
        </w:r>
      </w:del>
      <w:r w:rsidR="004F2585">
        <w:t xml:space="preserve">felület egy az egyben átemelhető </w:t>
      </w:r>
      <w:del w:id="120" w:author="Frontó András Levente" w:date="2019-05-23T16:31:00Z">
        <w:r w:rsidR="004F2585" w:rsidDel="000917BF">
          <w:delText>a</w:delText>
        </w:r>
      </w:del>
      <w:r w:rsidR="004F2585">
        <w:t xml:space="preserve"> </w:t>
      </w:r>
      <w:ins w:id="121" w:author="Frontó András Levente" w:date="2019-05-23T16:31:00Z">
        <w:r w:rsidR="000917BF">
          <w:t xml:space="preserve">webre a </w:t>
        </w:r>
      </w:ins>
      <w:proofErr w:type="spellStart"/>
      <w:r w:rsidR="004F2585">
        <w:t>React</w:t>
      </w:r>
      <w:proofErr w:type="spellEnd"/>
      <w:r w:rsidR="004F2585">
        <w:t xml:space="preserve"> </w:t>
      </w:r>
      <w:proofErr w:type="spellStart"/>
      <w:r w:rsidR="00D22AC4">
        <w:t>Native</w:t>
      </w:r>
      <w:proofErr w:type="spellEnd"/>
      <w:r w:rsidR="004F2585">
        <w:t xml:space="preserve"> Web segítségével a natív alkalmazásból. Néhol viszont a kényelmesebb felhasználói felület érdekében teljesen </w:t>
      </w:r>
      <w:r w:rsidR="0031401E">
        <w:t>web specifikus a nagy képernyőre kitalált felületeket használtam.</w:t>
      </w:r>
    </w:p>
    <w:p w14:paraId="15276B2C" w14:textId="77777777" w:rsidR="00B54905" w:rsidRDefault="0010540D" w:rsidP="005A3DEA">
      <w:r>
        <w:t>A továbbiakban részletesen ismertetem, hogy milyen technológiákat használtam, illetve, hogy hogyan épül fel az alkalmazásom.</w:t>
      </w:r>
    </w:p>
    <w:p w14:paraId="5174E972" w14:textId="77777777" w:rsidR="0010540D" w:rsidRDefault="0010540D" w:rsidP="005A3DEA"/>
    <w:p w14:paraId="793CFD35" w14:textId="4A81EB66" w:rsidR="000A6CE7" w:rsidRDefault="00E83D20" w:rsidP="00976388">
      <w:pPr>
        <w:pStyle w:val="Cmsor1"/>
      </w:pPr>
      <w:bookmarkStart w:id="122" w:name="_Toc23802771"/>
      <w:r w:rsidRPr="00E83D20">
        <w:lastRenderedPageBreak/>
        <w:t>Technológiák feltérképezése</w:t>
      </w:r>
      <w:commentRangeStart w:id="123"/>
      <w:commentRangeEnd w:id="123"/>
      <w:r w:rsidR="00B86E75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123"/>
      </w:r>
      <w:bookmarkEnd w:id="122"/>
    </w:p>
    <w:p w14:paraId="7530766D" w14:textId="77777777" w:rsidR="00E83D20" w:rsidRPr="00E83D20" w:rsidRDefault="00E83D20" w:rsidP="00E83D20"/>
    <w:p w14:paraId="4E554384" w14:textId="30CD0362" w:rsidR="00B11E3E" w:rsidRDefault="00B11E3E" w:rsidP="00435B50">
      <w:r>
        <w:t>Ebben a fejezetben a</w:t>
      </w:r>
      <w:r w:rsidR="001977BB">
        <w:t>z alkalmazásomhoz használt technológiákat fogom részletezni.</w:t>
      </w:r>
      <w:r>
        <w:t xml:space="preserve"> </w:t>
      </w:r>
      <w:r w:rsidR="001977BB">
        <w:t>I</w:t>
      </w:r>
      <w:r>
        <w:t>lletve azokat</w:t>
      </w:r>
      <w:r w:rsidR="001977BB">
        <w:t xml:space="preserve"> a </w:t>
      </w:r>
      <w:proofErr w:type="spellStart"/>
      <w:r w:rsidR="001977BB">
        <w:t>React</w:t>
      </w:r>
      <w:proofErr w:type="spellEnd"/>
      <w:r w:rsidR="001977BB">
        <w:t xml:space="preserve"> </w:t>
      </w:r>
      <w:proofErr w:type="spellStart"/>
      <w:r w:rsidR="001977BB">
        <w:t>Native</w:t>
      </w:r>
      <w:proofErr w:type="spellEnd"/>
      <w:r w:rsidR="001977BB">
        <w:t xml:space="preserve"> és </w:t>
      </w:r>
      <w:proofErr w:type="spellStart"/>
      <w:r w:rsidR="001977BB">
        <w:t>React</w:t>
      </w:r>
      <w:proofErr w:type="spellEnd"/>
      <w:r w:rsidR="001977BB">
        <w:t xml:space="preserve"> </w:t>
      </w:r>
      <w:proofErr w:type="spellStart"/>
      <w:r w:rsidR="001977BB">
        <w:t>Native</w:t>
      </w:r>
      <w:proofErr w:type="spellEnd"/>
      <w:r w:rsidR="001977BB">
        <w:t xml:space="preserve"> Web-</w:t>
      </w:r>
      <w:proofErr w:type="spellStart"/>
      <w:r w:rsidR="001977BB">
        <w:t>hez</w:t>
      </w:r>
      <w:proofErr w:type="spellEnd"/>
      <w:r w:rsidR="001977BB">
        <w:t xml:space="preserve"> kapcsolódó technológiákat</w:t>
      </w:r>
      <w:r>
        <w:t xml:space="preserve">, melyeket </w:t>
      </w:r>
      <w:commentRangeStart w:id="124"/>
      <w:commentRangeEnd w:id="124"/>
      <w:r>
        <w:rPr>
          <w:rStyle w:val="Jegyzethivatkozs"/>
        </w:rPr>
        <w:commentReference w:id="124"/>
      </w:r>
      <w:r>
        <w:t>megvizsgáltam a munkám kutatási fázisában, de végül elvetettem valami okból.</w:t>
      </w:r>
    </w:p>
    <w:p w14:paraId="68A07FE1" w14:textId="624A1004" w:rsidR="000A6CE7" w:rsidRDefault="000A6CE7" w:rsidP="00D61948">
      <w:pPr>
        <w:pStyle w:val="Cmsor2"/>
      </w:pPr>
      <w:bookmarkStart w:id="125" w:name="_Toc23802772"/>
      <w:commentRangeStart w:id="126"/>
      <w:proofErr w:type="spellStart"/>
      <w:r>
        <w:t>React</w:t>
      </w:r>
      <w:commentRangeEnd w:id="126"/>
      <w:proofErr w:type="spellEnd"/>
      <w:r w:rsidR="00966F54">
        <w:rPr>
          <w:rStyle w:val="Jegyzethivatkozs"/>
          <w:rFonts w:cs="Times New Roman"/>
          <w:b w:val="0"/>
          <w:bCs w:val="0"/>
          <w:iCs w:val="0"/>
        </w:rPr>
        <w:commentReference w:id="126"/>
      </w:r>
      <w:bookmarkEnd w:id="125"/>
    </w:p>
    <w:p w14:paraId="3CAEE312" w14:textId="77777777" w:rsidR="001367B5" w:rsidRDefault="000A6CE7" w:rsidP="000A6CE7">
      <w:r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bemutatásához elengedhetetlen a </w:t>
      </w:r>
      <w:proofErr w:type="spellStart"/>
      <w:r>
        <w:t>React</w:t>
      </w:r>
      <w:proofErr w:type="spellEnd"/>
      <w:r>
        <w:t xml:space="preserve"> megismerése. A </w:t>
      </w:r>
      <w:proofErr w:type="spellStart"/>
      <w:r>
        <w:t>React</w:t>
      </w:r>
      <w:proofErr w:type="spellEnd"/>
      <w:r>
        <w:t xml:space="preserve"> egy a Facebook által fejlesztett </w:t>
      </w:r>
      <w:commentRangeStart w:id="127"/>
      <w:r w:rsidR="0031401E">
        <w:t>JavaScript</w:t>
      </w:r>
      <w:r>
        <w:t xml:space="preserve"> </w:t>
      </w:r>
      <w:commentRangeEnd w:id="127"/>
      <w:r w:rsidR="00A73D4A">
        <w:rPr>
          <w:rStyle w:val="Jegyzethivatkozs"/>
        </w:rPr>
        <w:commentReference w:id="127"/>
      </w:r>
      <w:r>
        <w:t xml:space="preserve">könyvtár felhasználói interfészek készítéséhez. A </w:t>
      </w:r>
      <w:proofErr w:type="spellStart"/>
      <w:r>
        <w:t>React</w:t>
      </w:r>
      <w:proofErr w:type="spellEnd"/>
      <w:r>
        <w:t xml:space="preserve"> könyvtár 2013-ban vált nyíltforráskódúvá. </w:t>
      </w:r>
    </w:p>
    <w:p w14:paraId="00EE6265" w14:textId="74946AF5" w:rsidR="007F1915" w:rsidRDefault="000A6CE7" w:rsidP="000A6CE7">
      <w:r>
        <w:t xml:space="preserve">A felhasználói felületet </w:t>
      </w:r>
      <w:proofErr w:type="spellStart"/>
      <w:r>
        <w:t>React</w:t>
      </w:r>
      <w:proofErr w:type="spellEnd"/>
      <w:r>
        <w:t xml:space="preserve"> esetén </w:t>
      </w:r>
      <w:proofErr w:type="spellStart"/>
      <w:r>
        <w:t>Component</w:t>
      </w:r>
      <w:proofErr w:type="spellEnd"/>
      <w:r>
        <w:t xml:space="preserve"> nevű elemekből épül fel.</w:t>
      </w:r>
      <w:r w:rsidR="001367B5">
        <w:t xml:space="preserve"> A </w:t>
      </w:r>
      <w:proofErr w:type="spellStart"/>
      <w:r w:rsidR="001367B5">
        <w:t>Component</w:t>
      </w:r>
      <w:proofErr w:type="spellEnd"/>
      <w:r w:rsidR="001367B5">
        <w:t xml:space="preserve">-ek mellet szól, hogy így egy jól elkülönülő egységbe zárhatjuk magát a komponens viselkedését leíró logikát és a </w:t>
      </w:r>
      <w:r w:rsidR="00B92253">
        <w:t xml:space="preserve">komponens </w:t>
      </w:r>
      <w:r w:rsidR="007F1915">
        <w:t>kinézetéért felelős dizájnt</w:t>
      </w:r>
      <w:r w:rsidR="001367B5">
        <w:t>.</w:t>
      </w:r>
      <w:r w:rsidR="007F1915">
        <w:t xml:space="preserve"> Minden </w:t>
      </w:r>
      <w:proofErr w:type="spellStart"/>
      <w:r w:rsidR="007F1915">
        <w:t>Component</w:t>
      </w:r>
      <w:proofErr w:type="spellEnd"/>
      <w:r w:rsidR="007F1915">
        <w:t xml:space="preserve"> újra felhasználható és egymásba ágyazható. A </w:t>
      </w:r>
      <w:proofErr w:type="spellStart"/>
      <w:r w:rsidR="007F1915">
        <w:t>Component</w:t>
      </w:r>
      <w:proofErr w:type="spellEnd"/>
      <w:r w:rsidR="007F1915">
        <w:t xml:space="preserve">-ek rendelkeznek life </w:t>
      </w:r>
      <w:proofErr w:type="spellStart"/>
      <w:r w:rsidR="007F1915">
        <w:t>cycle</w:t>
      </w:r>
      <w:proofErr w:type="spellEnd"/>
      <w:r w:rsidR="007F1915">
        <w:t xml:space="preserve"> függvényekkel. Ezekkel lekezelhetjük például, amikor a UI elemek </w:t>
      </w:r>
      <w:proofErr w:type="gramStart"/>
      <w:r w:rsidR="007F1915">
        <w:t>fel kerülnek</w:t>
      </w:r>
      <w:proofErr w:type="gramEnd"/>
      <w:r w:rsidR="007F1915">
        <w:t xml:space="preserve"> a DOM-</w:t>
      </w:r>
      <w:proofErr w:type="spellStart"/>
      <w:r w:rsidR="007F1915">
        <w:t>ra</w:t>
      </w:r>
      <w:proofErr w:type="spellEnd"/>
      <w:r w:rsidR="007F1915">
        <w:t xml:space="preserve"> (Data </w:t>
      </w:r>
      <w:proofErr w:type="spellStart"/>
      <w:r w:rsidR="007F1915">
        <w:t>Object</w:t>
      </w:r>
      <w:proofErr w:type="spellEnd"/>
      <w:r w:rsidR="007F1915">
        <w:t xml:space="preserve"> </w:t>
      </w:r>
      <w:proofErr w:type="spellStart"/>
      <w:r w:rsidR="007F1915">
        <w:t>Model</w:t>
      </w:r>
      <w:proofErr w:type="spellEnd"/>
      <w:r w:rsidR="007F1915">
        <w:t xml:space="preserve">), vagy valamilyen elemük frissül. </w:t>
      </w:r>
    </w:p>
    <w:p w14:paraId="5C1D6CAE" w14:textId="4E1B1B2D" w:rsidR="001367B5" w:rsidRDefault="000A6CE7" w:rsidP="000A6CE7">
      <w:r>
        <w:t xml:space="preserve">Minden </w:t>
      </w:r>
      <w:proofErr w:type="spellStart"/>
      <w:r>
        <w:t>Component</w:t>
      </w:r>
      <w:proofErr w:type="spellEnd"/>
      <w:r>
        <w:t xml:space="preserve"> ’</w:t>
      </w:r>
      <w:proofErr w:type="spellStart"/>
      <w:r>
        <w:t>props</w:t>
      </w:r>
      <w:proofErr w:type="spellEnd"/>
      <w:r>
        <w:t xml:space="preserve">’ néven vesz be paramétereket </w:t>
      </w:r>
      <w:r w:rsidR="005564D2" w:rsidRPr="005564D2">
        <w:t>amikor létrejön</w:t>
      </w:r>
      <w:r>
        <w:t xml:space="preserve"> és van egy </w:t>
      </w:r>
      <w:proofErr w:type="spellStart"/>
      <w:r>
        <w:t>render</w:t>
      </w:r>
      <w:proofErr w:type="spellEnd"/>
      <w:r>
        <w:t xml:space="preserve"> függvénye, </w:t>
      </w:r>
      <w:r w:rsidR="0031401E">
        <w:t xml:space="preserve">mely </w:t>
      </w:r>
      <w:r>
        <w:t>visszatér azzal, hogy hogyan is fog kinézni ez a komponens.</w:t>
      </w:r>
      <w:r w:rsidR="0031401E">
        <w:t xml:space="preserve"> Van egy ’</w:t>
      </w:r>
      <w:proofErr w:type="spellStart"/>
      <w:r w:rsidR="0031401E">
        <w:t>state</w:t>
      </w:r>
      <w:proofErr w:type="spellEnd"/>
      <w:r w:rsidR="0031401E">
        <w:t>’ változója is minden komponensnek ez tárolja a komponens pillanatnyi állapotát és segít a dinamikus felhasználói felület kialakításában.</w:t>
      </w:r>
      <w:r w:rsidR="001367B5">
        <w:t xml:space="preserve"> </w:t>
      </w:r>
    </w:p>
    <w:p w14:paraId="21CF2425" w14:textId="1C49F3DF" w:rsidR="00E56583" w:rsidRDefault="000A6CE7" w:rsidP="000A6CE7">
      <w:r>
        <w:t xml:space="preserve"> A </w:t>
      </w:r>
      <w:proofErr w:type="spellStart"/>
      <w:r>
        <w:t>React</w:t>
      </w:r>
      <w:proofErr w:type="spellEnd"/>
      <w:r>
        <w:t xml:space="preserve"> esetében a </w:t>
      </w:r>
      <w:proofErr w:type="spellStart"/>
      <w:r>
        <w:t>React</w:t>
      </w:r>
      <w:proofErr w:type="spellEnd"/>
      <w:r>
        <w:t xml:space="preserve"> komponens felépítését JSX segítségével írjuk le. A JSX a </w:t>
      </w:r>
      <w:r w:rsidR="0031401E">
        <w:t>JavaScript</w:t>
      </w:r>
      <w:r>
        <w:t xml:space="preserve"> XML-t rövidíti ez egy XML alapú kiegészítés </w:t>
      </w:r>
      <w:r w:rsidR="0031401E">
        <w:t>JavaScript</w:t>
      </w:r>
      <w:r>
        <w:t xml:space="preserve">hez, ami a leginkább a HTML-hez hasonlít, de kapcsos zárójelek közt bármilyen </w:t>
      </w:r>
      <w:r w:rsidR="0031401E">
        <w:t>JavaScript</w:t>
      </w:r>
      <w:r>
        <w:t xml:space="preserve"> kifejezést bele lehet ágyazni.</w:t>
      </w:r>
    </w:p>
    <w:p w14:paraId="340F2C14" w14:textId="459D9238" w:rsidR="00E56583" w:rsidRDefault="00E56583" w:rsidP="00435B50">
      <w:pPr>
        <w:ind w:firstLine="0"/>
      </w:pPr>
      <w:r>
        <w:t>Példa kód:</w:t>
      </w:r>
    </w:p>
    <w:p w14:paraId="073179A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egy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React.Component</w:t>
      </w:r>
      <w:proofErr w:type="spellEnd"/>
    </w:p>
    <w:p w14:paraId="1013BB1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függvénye határozza meg hogy hogyan fog kinézni</w:t>
      </w:r>
    </w:p>
    <w:p w14:paraId="5FFDB55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extends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Component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{</w:t>
      </w:r>
    </w:p>
    <w:p w14:paraId="23222C0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) {</w:t>
      </w:r>
    </w:p>
    <w:p w14:paraId="71002AE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//Itt a </w:t>
      </w:r>
      <w:proofErr w:type="gram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JSX</w:t>
      </w:r>
      <w:proofErr w:type="gram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ami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html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szerű, de a kapcsos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zárojelek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közt</w:t>
      </w:r>
    </w:p>
    <w:p w14:paraId="2E7B1E1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//javascriptet írunk, itt a komponens props-ból vesszük ki a név változót</w:t>
      </w:r>
    </w:p>
    <w:p w14:paraId="443E0C2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&lt;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h1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&gt;Hello, </w:t>
      </w:r>
      <w:r w:rsidRPr="00C830A6">
        <w:rPr>
          <w:rFonts w:ascii="Consolas" w:hAnsi="Consolas"/>
          <w:color w:val="CA1243"/>
          <w:sz w:val="20"/>
          <w:szCs w:val="20"/>
          <w:lang w:eastAsia="hu-HU"/>
        </w:rPr>
        <w:t>{</w:t>
      </w:r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props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name</w:t>
      </w:r>
      <w:r w:rsidRPr="00C830A6">
        <w:rPr>
          <w:rFonts w:ascii="Consolas" w:hAnsi="Consolas"/>
          <w:color w:val="CA1243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/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h1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&gt;;</w:t>
      </w:r>
    </w:p>
    <w:p w14:paraId="1B643B8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}</w:t>
      </w:r>
    </w:p>
    <w:p w14:paraId="6F4CBFA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E621F9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4562081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//Elteszem az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elementbe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komponenst</w:t>
      </w:r>
    </w:p>
    <w:p w14:paraId="5CDC60E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komponens létrejöttekor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name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propsba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 'Sara' nevet adom</w:t>
      </w:r>
    </w:p>
    <w:p w14:paraId="0D7E208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element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name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"Sara"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/&gt;;</w:t>
      </w:r>
    </w:p>
    <w:p w14:paraId="3AB2FE7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7FD8D4C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</w:t>
      </w:r>
      <w:proofErr w:type="spellStart"/>
      <w:proofErr w:type="gram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Meghivoma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ReactDOM.render</w:t>
      </w:r>
      <w:proofErr w:type="spellEnd"/>
      <w:proofErr w:type="gram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fuggvenyt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az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elementre</w:t>
      </w:r>
      <w:proofErr w:type="spellEnd"/>
    </w:p>
    <w:p w14:paraId="3C679CF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//Az oldalra kirajzolódik az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element</w:t>
      </w:r>
      <w:proofErr w:type="spellEnd"/>
    </w:p>
    <w:p w14:paraId="0E72FCD5" w14:textId="5947CEE9" w:rsidR="00736202" w:rsidRDefault="00C830A6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ReactDOM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element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document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getElementById</w:t>
      </w:r>
      <w:proofErr w:type="spellEnd"/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root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));</w:t>
      </w:r>
    </w:p>
    <w:p w14:paraId="32D993F7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ins w:id="128" w:author="Frontó András Levente" w:date="2019-05-23T10:39:00Z"/>
          <w:rFonts w:ascii="Consolas" w:hAnsi="Consolas"/>
          <w:color w:val="333333"/>
          <w:sz w:val="20"/>
          <w:szCs w:val="20"/>
          <w:lang w:eastAsia="hu-HU"/>
        </w:rPr>
      </w:pPr>
    </w:p>
    <w:p w14:paraId="797449A7" w14:textId="55CC0F0E" w:rsidR="00AC45B7" w:rsidRDefault="000A6CE7" w:rsidP="00435B50">
      <w:r>
        <w:t xml:space="preserve">Ezen felül a </w:t>
      </w:r>
      <w:proofErr w:type="spellStart"/>
      <w:r>
        <w:t>Reactnak</w:t>
      </w:r>
      <w:proofErr w:type="spellEnd"/>
      <w:r>
        <w:t xml:space="preserve"> sok előnyös tulajdonsága van, amit sima HTML-lel nem lehetne megvalósítani. Például virtuális DOM segítségével kezeli a DOM-ot, aminek előnye, hogy a memóriában felépített cache segítségével csak a tényleg szükséges részeit frissíti a DOM-</w:t>
      </w:r>
      <w:proofErr w:type="spellStart"/>
      <w:r>
        <w:t>nak</w:t>
      </w:r>
      <w:proofErr w:type="spellEnd"/>
      <w:r>
        <w:t>.</w:t>
      </w:r>
    </w:p>
    <w:p w14:paraId="069B2EB2" w14:textId="3A3AB454" w:rsidR="00AC45B7" w:rsidRDefault="00AC45B7" w:rsidP="00AC45B7">
      <w:pPr>
        <w:ind w:firstLine="0"/>
      </w:pPr>
      <w:r>
        <w:rPr>
          <w:noProof/>
        </w:rPr>
        <w:drawing>
          <wp:inline distT="0" distB="0" distL="0" distR="0" wp14:anchorId="785AA29F" wp14:editId="001FA0EE">
            <wp:extent cx="5400040" cy="2809545"/>
            <wp:effectExtent l="0" t="0" r="0" b="0"/>
            <wp:docPr id="4" name="Kép 4" descr="J:\BME\OnLab\Screenshots\VirtualDom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BME\OnLab\Screenshots\VirtualDomRe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1054" w14:textId="5D9B0D7E" w:rsidR="005306AE" w:rsidRPr="00435B50" w:rsidRDefault="005306AE" w:rsidP="00435B50">
      <w:pPr>
        <w:jc w:val="center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Illusztráció a virtuális DOM különbség alapú újra </w:t>
      </w:r>
      <w:proofErr w:type="spellStart"/>
      <w:r>
        <w:rPr>
          <w:i/>
          <w:color w:val="767171" w:themeColor="background2" w:themeShade="80"/>
        </w:rPr>
        <w:t>renderelésére</w:t>
      </w:r>
      <w:proofErr w:type="spellEnd"/>
    </w:p>
    <w:p w14:paraId="27F0CD06" w14:textId="7888ED00" w:rsidR="000A6CE7" w:rsidRDefault="008631DF" w:rsidP="00435B50">
      <w:r>
        <w:t>Összegezve:</w:t>
      </w:r>
      <w:r w:rsidR="000A6CE7">
        <w:t xml:space="preserve"> a </w:t>
      </w:r>
      <w:proofErr w:type="spellStart"/>
      <w:r w:rsidR="000A6CE7">
        <w:t>React</w:t>
      </w:r>
      <w:proofErr w:type="spellEnd"/>
      <w:r w:rsidR="000A6CE7">
        <w:t xml:space="preserve"> egy erős eszköz dinamikus weboldalak készítéséhez, csak </w:t>
      </w:r>
      <w:r w:rsidR="0031401E">
        <w:t>JavaScript</w:t>
      </w:r>
      <w:r w:rsidR="000A6CE7">
        <w:t xml:space="preserve"> használatával.</w:t>
      </w:r>
    </w:p>
    <w:p w14:paraId="5EA46E26" w14:textId="6A5AAA86" w:rsidR="005306AE" w:rsidRDefault="005306AE">
      <w:pPr>
        <w:spacing w:after="0" w:line="240" w:lineRule="auto"/>
        <w:ind w:firstLine="0"/>
        <w:jc w:val="left"/>
      </w:pPr>
      <w:r>
        <w:br w:type="page"/>
      </w:r>
    </w:p>
    <w:p w14:paraId="30778196" w14:textId="098C5990" w:rsidR="000A6CE7" w:rsidRDefault="0076532F" w:rsidP="00D61948">
      <w:pPr>
        <w:pStyle w:val="Cmsor2"/>
      </w:pPr>
      <w:bookmarkStart w:id="129" w:name="_Toc23802773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 w:rsidR="00D22AC4">
        <w:t>Native</w:t>
      </w:r>
      <w:commentRangeStart w:id="130"/>
      <w:commentRangeEnd w:id="130"/>
      <w:proofErr w:type="spellEnd"/>
      <w:r w:rsidR="00B86E75">
        <w:rPr>
          <w:rStyle w:val="Jegyzethivatkozs"/>
          <w:rFonts w:cs="Times New Roman"/>
          <w:b w:val="0"/>
          <w:bCs w:val="0"/>
          <w:iCs w:val="0"/>
        </w:rPr>
        <w:commentReference w:id="130"/>
      </w:r>
      <w:bookmarkEnd w:id="129"/>
    </w:p>
    <w:p w14:paraId="01EC8944" w14:textId="7094D4DA" w:rsidR="005306AE" w:rsidRDefault="000A6CE7" w:rsidP="00B86E75">
      <w:r>
        <w:t xml:space="preserve">A </w:t>
      </w:r>
      <w:proofErr w:type="spellStart"/>
      <w:r>
        <w:t>React</w:t>
      </w:r>
      <w:proofErr w:type="spellEnd"/>
      <w:r>
        <w:t xml:space="preserve"> bemutatása után rátérhetünk magára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proofErr w:type="gramStart"/>
      <w:r w:rsidR="00D22AC4">
        <w:t>Native</w:t>
      </w:r>
      <w:r>
        <w:t>ra</w:t>
      </w:r>
      <w:proofErr w:type="spellEnd"/>
      <w:proofErr w:type="gramEnd"/>
      <w:r>
        <w:t xml:space="preserve"> ami a </w:t>
      </w:r>
      <w:proofErr w:type="spellStart"/>
      <w:r>
        <w:t>Reacthoz</w:t>
      </w:r>
      <w:proofErr w:type="spellEnd"/>
      <w:r>
        <w:t xml:space="preserve"> hasonlóan épül fel és hasonló koncepciókat foglal magában.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szintén a Facebooktól eredő nyíltforráskódú könyvtár, amivel </w:t>
      </w:r>
      <w:r w:rsidR="0031401E">
        <w:t>JavaScript</w:t>
      </w:r>
      <w:r>
        <w:t xml:space="preserve">ből lehet </w:t>
      </w:r>
      <w:commentRangeStart w:id="131"/>
      <w:r w:rsidR="00D22AC4">
        <w:t>natív</w:t>
      </w:r>
      <w:r>
        <w:t xml:space="preserve"> </w:t>
      </w:r>
      <w:commentRangeEnd w:id="131"/>
      <w:r w:rsidR="00966F54">
        <w:rPr>
          <w:rStyle w:val="Jegyzethivatkozs"/>
        </w:rPr>
        <w:commentReference w:id="131"/>
      </w:r>
      <w:r>
        <w:t xml:space="preserve">mobil alkalmazásokat építeni. A fő különbség a </w:t>
      </w:r>
      <w:proofErr w:type="spellStart"/>
      <w:r>
        <w:t>Reacthoz</w:t>
      </w:r>
      <w:proofErr w:type="spellEnd"/>
      <w:r>
        <w:t xml:space="preserve"> képest, hogy nem a DOM-ot manipulálja, hanem egy </w:t>
      </w:r>
      <w:r w:rsidR="0031401E">
        <w:t>JavaScript</w:t>
      </w:r>
      <w:r>
        <w:t xml:space="preserve"> értelmező segítségével az adott eszköz </w:t>
      </w:r>
      <w:r w:rsidR="00D22AC4">
        <w:t>natív</w:t>
      </w:r>
      <w:r>
        <w:t xml:space="preserve"> vezérlőivel kommunikál (</w:t>
      </w:r>
      <w:r w:rsidR="00D22AC4">
        <w:t>natív</w:t>
      </w:r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). </w:t>
      </w:r>
    </w:p>
    <w:p w14:paraId="32C959D0" w14:textId="206195A8" w:rsidR="00A30365" w:rsidRDefault="005306AE" w:rsidP="005306AE">
      <w:pPr>
        <w:ind w:firstLine="0"/>
      </w:pPr>
      <w:r>
        <w:rPr>
          <w:noProof/>
        </w:rPr>
        <w:drawing>
          <wp:inline distT="0" distB="0" distL="0" distR="0" wp14:anchorId="2E452410" wp14:editId="492E0A83">
            <wp:extent cx="5391150" cy="3124200"/>
            <wp:effectExtent l="0" t="0" r="0" b="0"/>
            <wp:docPr id="6" name="Kép 6" descr="J:\BME\OnLab\Screenshots\ReactNative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BME\OnLab\Screenshots\ReactNativeBrid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3AC" w14:textId="3751CDF7" w:rsidR="005306AE" w:rsidRPr="00435B50" w:rsidRDefault="002A217A" w:rsidP="00435B50">
      <w:pPr>
        <w:ind w:firstLine="0"/>
        <w:jc w:val="center"/>
        <w:rPr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Illusztráció a </w:t>
      </w:r>
      <w:proofErr w:type="spellStart"/>
      <w:r w:rsidRPr="00435B50">
        <w:rPr>
          <w:i/>
          <w:color w:val="767171" w:themeColor="background2" w:themeShade="80"/>
        </w:rPr>
        <w:t>React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bridge</w:t>
      </w:r>
      <w:r>
        <w:rPr>
          <w:i/>
          <w:color w:val="767171" w:themeColor="background2" w:themeShade="80"/>
        </w:rPr>
        <w:t>-</w:t>
      </w:r>
      <w:r w:rsidRPr="00435B50">
        <w:rPr>
          <w:i/>
          <w:color w:val="767171" w:themeColor="background2" w:themeShade="80"/>
        </w:rPr>
        <w:t>hez</w:t>
      </w:r>
      <w:proofErr w:type="spellEnd"/>
    </w:p>
    <w:p w14:paraId="67E902D5" w14:textId="77777777" w:rsidR="007F1915" w:rsidRDefault="000A6CE7" w:rsidP="00B86E75">
      <w:r>
        <w:t xml:space="preserve">Ez lényeges különbség például a szintén népszerű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Cordovahoz</w:t>
      </w:r>
      <w:proofErr w:type="spellEnd"/>
      <w:r>
        <w:t xml:space="preserve"> képest, amivel szintén hibrid appokat lehet gyártani mobilra webalkalmazásból, de ott még közbeékelődik egy </w:t>
      </w:r>
      <w:proofErr w:type="spellStart"/>
      <w:r>
        <w:t>WebView</w:t>
      </w:r>
      <w:proofErr w:type="spellEnd"/>
      <w:r>
        <w:t xml:space="preserve"> is. Tehát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r>
        <w:t>nál</w:t>
      </w:r>
      <w:proofErr w:type="spellEnd"/>
      <w:r>
        <w:t xml:space="preserve"> például a navigáció, gombok Androidon a </w:t>
      </w:r>
      <w:r w:rsidR="00D22AC4">
        <w:t>natív</w:t>
      </w:r>
      <w:r>
        <w:t xml:space="preserve"> Androidos navigációt és gombokat fogják jelenteni</w:t>
      </w:r>
      <w:r w:rsidR="0059126D">
        <w:t>,</w:t>
      </w:r>
      <w:r>
        <w:t xml:space="preserve"> és ez </w:t>
      </w:r>
      <w:r w:rsidR="005564D2">
        <w:t>i</w:t>
      </w:r>
      <w:r w:rsidR="00580BB5">
        <w:t>OS</w:t>
      </w:r>
      <w:r w:rsidR="0059126D">
        <w:t xml:space="preserve"> esetében</w:t>
      </w:r>
      <w:r>
        <w:t xml:space="preserve"> </w:t>
      </w:r>
      <w:r w:rsidR="0059126D">
        <w:t xml:space="preserve">is </w:t>
      </w:r>
      <w:r>
        <w:t xml:space="preserve">ugyanígy működik. </w:t>
      </w:r>
    </w:p>
    <w:p w14:paraId="5FA6E2ED" w14:textId="7B297882" w:rsidR="007F1915" w:rsidRDefault="007F1915" w:rsidP="00B86E75">
      <w:r>
        <w:t xml:space="preserve">A natív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használatának sok előnye </w:t>
      </w:r>
      <w:r w:rsidR="000A6CE7">
        <w:t xml:space="preserve">van </w:t>
      </w:r>
      <w:r w:rsidR="005564D2">
        <w:t>teljesítmény</w:t>
      </w:r>
      <w:r w:rsidR="000A6CE7">
        <w:t xml:space="preserve"> szempontjából, de lehetőséget </w:t>
      </w:r>
      <w:r w:rsidR="005564D2">
        <w:t xml:space="preserve">ad arra </w:t>
      </w:r>
      <w:r w:rsidR="000A6CE7">
        <w:t>is</w:t>
      </w:r>
      <w:r w:rsidR="0059126D">
        <w:t>,</w:t>
      </w:r>
      <w:r w:rsidR="000A6CE7">
        <w:t xml:space="preserve"> hogy </w:t>
      </w:r>
      <w:r w:rsidR="0059126D">
        <w:t xml:space="preserve">könnyen </w:t>
      </w:r>
      <w:r w:rsidR="000A6CE7">
        <w:t xml:space="preserve">teljesen </w:t>
      </w:r>
      <w:r w:rsidR="00D22AC4">
        <w:t>natív</w:t>
      </w:r>
      <w:r w:rsidR="000A6CE7">
        <w:t xml:space="preserve"> kódot adjunk az alkalmazáshoz. A teljesen </w:t>
      </w:r>
      <w:r w:rsidR="00D22AC4">
        <w:t>natív</w:t>
      </w:r>
      <w:r w:rsidR="000A6CE7">
        <w:t xml:space="preserve"> kód természetesen feláldozza, hogy csak egyszer kell megírni a kódot </w:t>
      </w:r>
      <w:r w:rsidR="005564D2">
        <w:t>i</w:t>
      </w:r>
      <w:r w:rsidR="00580BB5">
        <w:t>OS</w:t>
      </w:r>
      <w:r w:rsidR="000A6CE7">
        <w:t xml:space="preserve">-re és Androidra is, de még gyorsabbá </w:t>
      </w:r>
      <w:r w:rsidR="005564D2">
        <w:t>teszi</w:t>
      </w:r>
      <w:r w:rsidR="000A6CE7">
        <w:t xml:space="preserve"> a </w:t>
      </w:r>
      <w:r w:rsidR="00B86E75">
        <w:t xml:space="preserve">működést, </w:t>
      </w:r>
      <w:r w:rsidR="000A6CE7">
        <w:t>és tovább növeli a teljesítményt</w:t>
      </w:r>
      <w:r w:rsidR="00B86E75">
        <w:t>,</w:t>
      </w:r>
      <w:r w:rsidR="000A6CE7">
        <w:t xml:space="preserve"> mert nem kell aggódni a </w:t>
      </w:r>
      <w:r w:rsidR="0031401E">
        <w:t>JavaScript</w:t>
      </w:r>
      <w:r w:rsidR="000A6CE7">
        <w:t xml:space="preserve"> értelmező és a </w:t>
      </w:r>
      <w:r w:rsidR="00D22AC4">
        <w:t>natív</w:t>
      </w:r>
      <w:r w:rsidR="000A6CE7">
        <w:t xml:space="preserve"> komponensek közti kommunikáció miatt.</w:t>
      </w:r>
    </w:p>
    <w:p w14:paraId="2DD12CAD" w14:textId="3816D99B" w:rsidR="00BE276D" w:rsidRDefault="000A6CE7" w:rsidP="00B86E75">
      <w:r>
        <w:lastRenderedPageBreak/>
        <w:t xml:space="preserve"> A felhasználói felület itt is </w:t>
      </w:r>
      <w:proofErr w:type="spellStart"/>
      <w:r>
        <w:t>Component</w:t>
      </w:r>
      <w:proofErr w:type="spellEnd"/>
      <w:r>
        <w:t xml:space="preserve"> nevű elemekből épül fel. A </w:t>
      </w:r>
      <w:proofErr w:type="spellStart"/>
      <w:r>
        <w:t>Reactból</w:t>
      </w:r>
      <w:proofErr w:type="spellEnd"/>
      <w:r>
        <w:t xml:space="preserve"> jól ismert JSX itt is jelen van, de az alap építőelemek itt nem a HTML-ből ismerősek, hanem sajátos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elemek. Például Button, </w:t>
      </w:r>
      <w:proofErr w:type="spellStart"/>
      <w:r>
        <w:t>View</w:t>
      </w:r>
      <w:proofErr w:type="spellEnd"/>
      <w:r>
        <w:t>, Text és még sok hasonló</w:t>
      </w:r>
      <w:r w:rsidR="00B86E75">
        <w:t xml:space="preserve"> komponens</w:t>
      </w:r>
      <w:r>
        <w:t xml:space="preserve">. </w:t>
      </w:r>
    </w:p>
    <w:p w14:paraId="71872C11" w14:textId="629E015F" w:rsidR="00BE276D" w:rsidRDefault="00BE276D" w:rsidP="00BE276D">
      <w:pPr>
        <w:ind w:firstLine="0"/>
      </w:pPr>
      <w:r>
        <w:t>Pé</w:t>
      </w:r>
      <w:r w:rsidR="002A217A">
        <w:t>lda kód:</w:t>
      </w:r>
    </w:p>
    <w:p w14:paraId="10D0305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Component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1DDC131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Text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1ED6034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3484FB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HelloReactNative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egy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komponens</w:t>
      </w:r>
    </w:p>
    <w:p w14:paraId="5826538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HelloReactNative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extends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Component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{</w:t>
      </w:r>
    </w:p>
    <w:p w14:paraId="515E4EA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) {</w:t>
      </w:r>
    </w:p>
    <w:p w14:paraId="29FC783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(</w:t>
      </w:r>
    </w:p>
    <w:p w14:paraId="559CD9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//Itt a JSX nem HTML elemeket használ hanem ReactNative modulokat</w:t>
      </w:r>
    </w:p>
    <w:p w14:paraId="7D50150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04449DF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&gt;If you like React, you'll also like React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Native.&lt;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/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576CEB8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0893F82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  Instead of 'div' and 'span', you'll use native components like </w:t>
      </w:r>
    </w:p>
    <w:p w14:paraId="2FA4AC4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  '</w:t>
      </w:r>
      <w:proofErr w:type="spell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' and 'Text'.</w:t>
      </w:r>
    </w:p>
    <w:p w14:paraId="5B7279D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&lt;/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51B8D03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&lt;/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3A19E1F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);</w:t>
      </w:r>
    </w:p>
    <w:p w14:paraId="0DFFB6B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}</w:t>
      </w:r>
    </w:p>
    <w:p w14:paraId="2610BA4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AC834E6" w14:textId="4F126B95" w:rsid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83A42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export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default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HelloReactNative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10B615AA" w14:textId="77777777" w:rsidR="001977BB" w:rsidRPr="00C830A6" w:rsidRDefault="001977BB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6B5F84B9" w14:textId="307F0A5B" w:rsidR="00736202" w:rsidRDefault="00736202" w:rsidP="00B86E75">
      <w:pPr>
        <w:rPr>
          <w:ins w:id="132" w:author="Frontó András Levente" w:date="2019-05-23T10:45:00Z"/>
        </w:rPr>
      </w:pPr>
      <w:ins w:id="133" w:author="Frontó András Levente" w:date="2019-05-23T10:41:00Z">
        <w:r>
          <w:t xml:space="preserve">A </w:t>
        </w:r>
        <w:r w:rsidR="007F1915">
          <w:t xml:space="preserve">komponensek felépítését </w:t>
        </w:r>
        <w:r>
          <w:t xml:space="preserve">JSX-ben írjuk le, a </w:t>
        </w:r>
      </w:ins>
      <w:ins w:id="134" w:author="Frontó András Levente" w:date="2019-05-23T10:43:00Z">
        <w:r>
          <w:t>kinézetük</w:t>
        </w:r>
      </w:ins>
      <w:ins w:id="135" w:author="Frontó András Levente" w:date="2019-05-23T10:42:00Z">
        <w:r>
          <w:t>, stílusuk definiálásához viszont a CSS-</w:t>
        </w:r>
        <w:proofErr w:type="spellStart"/>
        <w:r>
          <w:t>hez</w:t>
        </w:r>
        <w:proofErr w:type="spellEnd"/>
        <w:r>
          <w:t xml:space="preserve"> hasonló</w:t>
        </w:r>
      </w:ins>
      <w:ins w:id="136" w:author="Frontó András Levente" w:date="2019-05-23T10:44:00Z">
        <w:r>
          <w:t xml:space="preserve"> szerkezetű</w:t>
        </w:r>
      </w:ins>
      <w:ins w:id="137" w:author="Frontó András Levente" w:date="2019-05-23T10:42:00Z">
        <w:r>
          <w:t xml:space="preserve"> </w:t>
        </w:r>
        <w:proofErr w:type="spellStart"/>
        <w:r>
          <w:t>Flex</w:t>
        </w:r>
      </w:ins>
      <w:ins w:id="138" w:author="Frontó András Levente" w:date="2019-05-23T10:43:00Z">
        <w:r>
          <w:t>box</w:t>
        </w:r>
      </w:ins>
      <w:proofErr w:type="spellEnd"/>
      <w:ins w:id="139" w:author="Frontó András Levente" w:date="2019-05-23T10:42:00Z">
        <w:r>
          <w:t xml:space="preserve"> alapú </w:t>
        </w:r>
      </w:ins>
      <w:proofErr w:type="spellStart"/>
      <w:ins w:id="140" w:author="Frontó András Levente" w:date="2019-05-23T10:43:00Z">
        <w:r>
          <w:t>Style</w:t>
        </w:r>
      </w:ins>
      <w:ins w:id="141" w:author="Frontó András Levente" w:date="2019-05-23T10:44:00Z">
        <w:r>
          <w:t>Sheet</w:t>
        </w:r>
        <w:proofErr w:type="spellEnd"/>
        <w:r>
          <w:t xml:space="preserve"> komponenst használjuk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</w:ins>
      <w:ins w:id="142" w:author="Frontó András Levente" w:date="2019-05-23T10:45:00Z">
        <w:r>
          <w:t>-</w:t>
        </w:r>
      </w:ins>
      <w:ins w:id="143" w:author="Frontó András Levente" w:date="2019-05-23T10:44:00Z">
        <w:r>
          <w:t>ból</w:t>
        </w:r>
      </w:ins>
      <w:proofErr w:type="spellEnd"/>
      <w:ins w:id="144" w:author="Frontó András Levente" w:date="2019-05-23T10:45:00Z">
        <w:r>
          <w:t>.</w:t>
        </w:r>
      </w:ins>
    </w:p>
    <w:p w14:paraId="03BA8D0B" w14:textId="7A504CE7" w:rsidR="00736202" w:rsidRDefault="00736202" w:rsidP="00736202">
      <w:pPr>
        <w:ind w:firstLine="0"/>
        <w:rPr>
          <w:ins w:id="145" w:author="Frontó András Levente" w:date="2019-05-23T10:45:00Z"/>
        </w:rPr>
      </w:pPr>
      <w:ins w:id="146" w:author="Frontó András Levente" w:date="2019-05-23T10:45:00Z">
        <w:r>
          <w:t>Példa Kód:</w:t>
        </w:r>
      </w:ins>
    </w:p>
    <w:p w14:paraId="01BF85D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StyleSheet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B7D5B0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031AB714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commonStyles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StyleSheet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create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32EE2AF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//CSS-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hez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hasonló szintaxissal soroljuk fel a tulajdonságokat</w:t>
      </w:r>
    </w:p>
    <w:p w14:paraId="75F348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//fontos, hogy a CSS-el szemben itt nincs öröklés és</w:t>
      </w:r>
    </w:p>
    <w:p w14:paraId="1130861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//elemek megkeresése a DOM-ból. A StyleSheet elemet át kell adni</w:t>
      </w:r>
    </w:p>
    <w:p w14:paraId="0D95712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style propba annál az elemnél, akire használni szeretnénk a stílust.</w:t>
      </w:r>
    </w:p>
    <w:p w14:paraId="3923D47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stílusok listaként felsorolva össze fűződnek</w:t>
      </w:r>
    </w:p>
    <w:p w14:paraId="2E9AC28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errorTextStyle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0224B09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flexboxból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ismert módszerekkel kezeljük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Layoutot</w:t>
      </w:r>
      <w:proofErr w:type="spellEnd"/>
    </w:p>
    <w:p w14:paraId="5496A5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alignSelf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"center"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325754B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color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5B5A236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marginBottom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5</w:t>
      </w:r>
    </w:p>
    <w:p w14:paraId="2C0D43B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},</w:t>
      </w:r>
    </w:p>
    <w:p w14:paraId="4151C361" w14:textId="34D0EDA3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commonText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="00285F8D">
        <w:rPr>
          <w:rFonts w:ascii="Consolas" w:hAnsi="Consolas"/>
          <w:color w:val="383A42"/>
          <w:sz w:val="20"/>
          <w:szCs w:val="20"/>
          <w:lang w:eastAsia="hu-HU"/>
        </w:rPr>
        <w:t xml:space="preserve"> 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color</w:t>
      </w:r>
      <w:proofErr w:type="spellEnd"/>
      <w:proofErr w:type="gram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"#FFFFFF"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6C69050" w14:textId="6A9B3DFA" w:rsidR="00285F8D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788B39D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//Használat</w:t>
      </w:r>
    </w:p>
    <w:p w14:paraId="10373F5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()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328653E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={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commonStyles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commonText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}&gt;HelloWorld&lt;/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&gt;;</w:t>
      </w:r>
    </w:p>
    <w:p w14:paraId="664DE0E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05E9A4B3" w14:textId="77777777" w:rsidR="007F1915" w:rsidRPr="007F1915" w:rsidRDefault="007F1915" w:rsidP="007F1915">
      <w:pPr>
        <w:shd w:val="clear" w:color="auto" w:fill="FFFFFF"/>
        <w:spacing w:after="0" w:line="240" w:lineRule="atLeast"/>
        <w:ind w:firstLine="0"/>
        <w:jc w:val="left"/>
        <w:rPr>
          <w:ins w:id="147" w:author="Frontó András Levente" w:date="2019-05-23T10:41:00Z"/>
          <w:rFonts w:ascii="Consolas" w:hAnsi="Consolas"/>
          <w:color w:val="6C7680"/>
          <w:sz w:val="18"/>
          <w:szCs w:val="18"/>
          <w:lang w:eastAsia="hu-HU"/>
        </w:rPr>
      </w:pPr>
    </w:p>
    <w:p w14:paraId="73D0B471" w14:textId="208D64C4" w:rsidR="000A6CE7" w:rsidRDefault="00B86E75" w:rsidP="00B86E75">
      <w:r>
        <w:lastRenderedPageBreak/>
        <w:t xml:space="preserve">Összegezve: </w:t>
      </w:r>
      <w:r w:rsidR="000A6CE7"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0A6CE7">
        <w:t xml:space="preserve"> egy </w:t>
      </w:r>
      <w:proofErr w:type="spellStart"/>
      <w:r w:rsidR="000A6CE7">
        <w:t>React</w:t>
      </w:r>
      <w:proofErr w:type="spellEnd"/>
      <w:r w:rsidR="000A6CE7">
        <w:t xml:space="preserve"> alapokon működő </w:t>
      </w:r>
      <w:r w:rsidR="00D22AC4">
        <w:t>natív</w:t>
      </w:r>
      <w:r w:rsidR="000A6CE7">
        <w:t xml:space="preserve"> alkalmazások fejlesztésére használt keretrendszer.</w:t>
      </w:r>
    </w:p>
    <w:p w14:paraId="3E0F0249" w14:textId="5445BEE0" w:rsidR="000A6CE7" w:rsidRDefault="0076532F" w:rsidP="00D61948">
      <w:pPr>
        <w:pStyle w:val="Cmsor2"/>
      </w:pPr>
      <w:bookmarkStart w:id="148" w:name="_Toc23802774"/>
      <w:commentRangeStart w:id="149"/>
      <w:proofErr w:type="spellStart"/>
      <w:r>
        <w:t>React</w:t>
      </w:r>
      <w:proofErr w:type="spellEnd"/>
      <w:r>
        <w:t xml:space="preserve"> </w:t>
      </w:r>
      <w:commentRangeEnd w:id="149"/>
      <w:proofErr w:type="spellStart"/>
      <w:r w:rsidR="00D22AC4">
        <w:t>Native</w:t>
      </w:r>
      <w:proofErr w:type="spellEnd"/>
      <w:r>
        <w:t xml:space="preserve"> Web</w:t>
      </w:r>
      <w:r w:rsidR="00B86E75">
        <w:rPr>
          <w:rStyle w:val="Jegyzethivatkozs"/>
          <w:rFonts w:cs="Times New Roman"/>
          <w:b w:val="0"/>
          <w:bCs w:val="0"/>
          <w:iCs w:val="0"/>
        </w:rPr>
        <w:commentReference w:id="149"/>
      </w:r>
      <w:bookmarkEnd w:id="148"/>
    </w:p>
    <w:p w14:paraId="474996C0" w14:textId="3D39D5DD" w:rsidR="00436D21" w:rsidRDefault="000A6CE7" w:rsidP="00B86E75">
      <w:r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esetében láttuk, hogy a legnagyobb különbség abban van, hogy hogyan épül fel a felhasználói felület</w:t>
      </w:r>
      <w:commentRangeStart w:id="150"/>
      <w:r w:rsidR="00B86E75">
        <w:t>,</w:t>
      </w:r>
      <w:commentRangeEnd w:id="150"/>
      <w:r w:rsidR="00B86E75">
        <w:rPr>
          <w:rStyle w:val="Jegyzethivatkozs"/>
        </w:rPr>
        <w:commentReference w:id="150"/>
      </w:r>
      <w:r>
        <w:t xml:space="preserve"> és ezzel hogyan kommunikál a </w:t>
      </w:r>
      <w:r w:rsidR="0031401E">
        <w:t>JavaScript</w:t>
      </w:r>
      <w:r>
        <w:t xml:space="preserve">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ettől függetlenül </w:t>
      </w:r>
      <w:r w:rsidR="005564D2">
        <w:t>erősen</w:t>
      </w:r>
      <w:r>
        <w:t xml:space="preserve"> épül a webes </w:t>
      </w:r>
      <w:proofErr w:type="spellStart"/>
      <w:r>
        <w:t>Reactra</w:t>
      </w:r>
      <w:proofErr w:type="spellEnd"/>
      <w:r w:rsidR="00B86E75">
        <w:t>,</w:t>
      </w:r>
      <w:r>
        <w:t xml:space="preserve"> és a legtöbb elemük megfeleltethető egymásnak. </w:t>
      </w:r>
      <w:r w:rsidR="005564D2">
        <w:t>S</w:t>
      </w:r>
      <w:r>
        <w:t xml:space="preserve">zeretnénk olyan web alkalmazásokat írni, </w:t>
      </w:r>
      <w:r w:rsidR="00B86E75">
        <w:t xml:space="preserve">melyek </w:t>
      </w:r>
      <w:r>
        <w:t xml:space="preserve">nem csak </w:t>
      </w:r>
      <w:r w:rsidR="00D22AC4">
        <w:t>natív</w:t>
      </w:r>
      <w:r>
        <w:t xml:space="preserve">-an működnek mobilokon de böngészőben is futnak. </w:t>
      </w:r>
      <w:r w:rsidR="005564D2">
        <w:t>A</w:t>
      </w:r>
      <w:r>
        <w:t xml:space="preserve">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r w:rsidR="005564D2">
        <w:t xml:space="preserve"> teszi lehetővé</w:t>
      </w:r>
      <w:r>
        <w:t xml:space="preserve">, hogy teljesen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kódot írjunk az ott használt vezérlőkkel, komponensekkel, </w:t>
      </w:r>
      <w:r w:rsidR="002A217A">
        <w:t>és egy böngészőben futó weboldalt kapjunk</w:t>
      </w:r>
      <w:r>
        <w:t xml:space="preserve">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r>
        <w:t xml:space="preserve"> ezt úgy éri el, hogy </w:t>
      </w:r>
      <w:r w:rsidR="0002474B">
        <w:t xml:space="preserve">a </w:t>
      </w:r>
      <w:proofErr w:type="spellStart"/>
      <w:r w:rsidR="00665BD0">
        <w:t>R</w:t>
      </w:r>
      <w:r w:rsidR="0002474B">
        <w:t>eact</w:t>
      </w:r>
      <w:proofErr w:type="spellEnd"/>
      <w:r w:rsidR="0002474B">
        <w:t xml:space="preserve"> </w:t>
      </w:r>
      <w:proofErr w:type="spellStart"/>
      <w:r w:rsidR="0002474B">
        <w:t>Native</w:t>
      </w:r>
      <w:proofErr w:type="spellEnd"/>
      <w:r w:rsidR="0002474B">
        <w:t xml:space="preserve"> </w:t>
      </w:r>
      <w:r w:rsidR="00665BD0">
        <w:t xml:space="preserve">komponenseknek megfelelő saját komponenseket </w:t>
      </w:r>
      <w:del w:id="151" w:author="Frontó András Levente" w:date="2019-05-23T09:51:00Z">
        <w:r w:rsidR="00665BD0" w:rsidDel="00976388">
          <w:delText>definiál</w:delText>
        </w:r>
      </w:del>
      <w:ins w:id="152" w:author="Frontó András Levente" w:date="2019-05-23T09:51:00Z">
        <w:r w:rsidR="00976388">
          <w:t>definiál,</w:t>
        </w:r>
      </w:ins>
      <w:r w:rsidR="00665BD0">
        <w:t xml:space="preserve"> </w:t>
      </w:r>
      <w:del w:id="153" w:author="Frontó András Levente" w:date="2019-05-23T09:51:00Z">
        <w:r w:rsidR="00665BD0" w:rsidDel="00976388">
          <w:delText xml:space="preserve">amik </w:delText>
        </w:r>
      </w:del>
      <w:ins w:id="154" w:author="Frontó András Levente" w:date="2019-05-23T09:51:00Z">
        <w:r w:rsidR="00976388">
          <w:t xml:space="preserve">melyek </w:t>
        </w:r>
      </w:ins>
      <w:r w:rsidR="00665BD0">
        <w:t xml:space="preserve">a </w:t>
      </w:r>
      <w:proofErr w:type="spellStart"/>
      <w:r w:rsidR="00665BD0">
        <w:t>react</w:t>
      </w:r>
      <w:proofErr w:type="spellEnd"/>
      <w:r w:rsidR="00665BD0">
        <w:t xml:space="preserve"> </w:t>
      </w:r>
      <w:del w:id="155" w:author="Frontó András Levente" w:date="2019-05-23T09:52:00Z">
        <w:r w:rsidR="00665BD0" w:rsidDel="00976388">
          <w:delText>DOM-al</w:delText>
        </w:r>
      </w:del>
      <w:ins w:id="156" w:author="Frontó András Levente" w:date="2019-05-23T09:52:00Z">
        <w:r w:rsidR="00976388">
          <w:t>DOM-</w:t>
        </w:r>
        <w:proofErr w:type="spellStart"/>
        <w:r w:rsidR="00976388">
          <w:t>mal</w:t>
        </w:r>
      </w:ins>
      <w:proofErr w:type="spellEnd"/>
      <w:r w:rsidR="00665BD0">
        <w:t xml:space="preserve"> kommunikálnak a </w:t>
      </w:r>
      <w:proofErr w:type="spellStart"/>
      <w:r w:rsidR="00665BD0">
        <w:t>bridge</w:t>
      </w:r>
      <w:proofErr w:type="spellEnd"/>
      <w:r w:rsidR="00665BD0">
        <w:t xml:space="preserve"> helyett.</w:t>
      </w:r>
    </w:p>
    <w:p w14:paraId="65F2B961" w14:textId="77EB7778" w:rsidR="00665BD0" w:rsidRDefault="00665BD0" w:rsidP="00665BD0">
      <w:pPr>
        <w:jc w:val="center"/>
      </w:pPr>
      <w:r>
        <w:rPr>
          <w:noProof/>
        </w:rPr>
        <w:drawing>
          <wp:inline distT="0" distB="0" distL="0" distR="0" wp14:anchorId="4FE96C87" wp14:editId="60327CC2">
            <wp:extent cx="3380349" cy="377836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559" cy="38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945" w14:textId="2EC4C0CF" w:rsidR="003F72F1" w:rsidRPr="00435B50" w:rsidRDefault="003F72F1" w:rsidP="00435B50">
      <w:pPr>
        <w:ind w:firstLine="0"/>
        <w:jc w:val="center"/>
        <w:rPr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Illusztráció a </w:t>
      </w:r>
      <w:proofErr w:type="spellStart"/>
      <w:r w:rsidRPr="00435B50">
        <w:rPr>
          <w:i/>
          <w:color w:val="767171" w:themeColor="background2" w:themeShade="80"/>
        </w:rPr>
        <w:t>React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r w:rsidRPr="00435B50">
        <w:rPr>
          <w:i/>
          <w:color w:val="767171" w:themeColor="background2" w:themeShade="80"/>
        </w:rPr>
        <w:t xml:space="preserve"> Web </w:t>
      </w:r>
      <w:r w:rsidR="00B54905" w:rsidRPr="00435B50">
        <w:rPr>
          <w:i/>
          <w:color w:val="767171" w:themeColor="background2" w:themeShade="80"/>
        </w:rPr>
        <w:t>működési modelljéhez</w:t>
      </w:r>
    </w:p>
    <w:p w14:paraId="6E12A9A6" w14:textId="66BC7FC8" w:rsidR="00665BD0" w:rsidRDefault="00665BD0" w:rsidP="00665BD0">
      <w:r>
        <w:t xml:space="preserve">A web specifikus megfelelőit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elemeknek a webpack.config.js-ben kell beállítani. Ez alapján a program fordítási időben, ha webre fordít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Web-</w:t>
      </w:r>
      <w:proofErr w:type="spellStart"/>
      <w:r>
        <w:t>et</w:t>
      </w:r>
      <w:proofErr w:type="spellEnd"/>
      <w:r>
        <w:t xml:space="preserve"> használja, ha pedig mobilra akkor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-ot. </w:t>
      </w:r>
    </w:p>
    <w:p w14:paraId="687EFB90" w14:textId="2CDEBDAD" w:rsidR="008C1377" w:rsidRDefault="008C1377" w:rsidP="00435B50">
      <w:pPr>
        <w:ind w:firstLine="0"/>
      </w:pPr>
      <w:r>
        <w:t>Részlet a konfigurációból:</w:t>
      </w:r>
    </w:p>
    <w:p w14:paraId="754695B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lastRenderedPageBreak/>
        <w:t>alias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2FEBA71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Support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Web</w:t>
      </w:r>
    </w:p>
    <w:p w14:paraId="7E76DE9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-web'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31457B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native-base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base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-web'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519EDBA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lib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ReactNativePropRegistry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</w:p>
    <w:p w14:paraId="565D517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-web/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dist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modules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ReactNativePropRegistry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</w:p>
    <w:p w14:paraId="264CAE03" w14:textId="6EFD737D" w:rsidR="008C1377" w:rsidRDefault="00C830A6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},</w:t>
      </w:r>
    </w:p>
    <w:p w14:paraId="0C44792D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418918F3" w14:textId="7F615A8F" w:rsidR="008C1377" w:rsidRDefault="00665BD0" w:rsidP="00665BD0">
      <w:pPr>
        <w:ind w:firstLine="0"/>
      </w:pPr>
      <w:r>
        <w:tab/>
        <w:t xml:space="preserve">A kódbázis nagyrészét újra felhasználjuk </w:t>
      </w:r>
      <w:r w:rsidR="008C1377">
        <w:t xml:space="preserve">a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Web segítségével, de van, hogy platform specifikus kódra van szükségünk. Erre két megoldás létezik,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és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Web használatakor. Futási időben egy </w:t>
      </w:r>
      <w:proofErr w:type="spellStart"/>
      <w:r w:rsidR="008C1377">
        <w:t>if</w:t>
      </w:r>
      <w:proofErr w:type="spellEnd"/>
      <w:r w:rsidR="008C1377">
        <w:t xml:space="preserve"> elágazásban megvizsgálhatjuk, hogy milyen platformon vagyunk es annak megfelelően hajthatunk végre kódot.</w:t>
      </w:r>
    </w:p>
    <w:p w14:paraId="54DC112A" w14:textId="500A1DC7" w:rsidR="008C1377" w:rsidDel="00FA22FD" w:rsidRDefault="008C1377">
      <w:pPr>
        <w:spacing w:after="0" w:line="240" w:lineRule="auto"/>
        <w:ind w:firstLine="0"/>
        <w:jc w:val="left"/>
        <w:rPr>
          <w:del w:id="157" w:author="Frontó András Levente" w:date="2019-05-23T10:59:00Z"/>
        </w:rPr>
      </w:pPr>
      <w:del w:id="158" w:author="Frontó András Levente" w:date="2019-05-23T10:59:00Z">
        <w:r w:rsidDel="00FA22FD">
          <w:br w:type="page"/>
        </w:r>
      </w:del>
    </w:p>
    <w:p w14:paraId="569AC220" w14:textId="781F5336" w:rsidR="008C1377" w:rsidRDefault="008C1377" w:rsidP="00665BD0">
      <w:pPr>
        <w:ind w:firstLine="0"/>
      </w:pPr>
      <w:r>
        <w:t>Példa kód:</w:t>
      </w:r>
    </w:p>
    <w:p w14:paraId="653C1C5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Platform</w:t>
      </w:r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4E18BCF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env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"..</w:t>
      </w:r>
      <w:proofErr w:type="gram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/../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env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616AE9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4F33D22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//Itt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Platform osztályát használom</w:t>
      </w:r>
    </w:p>
    <w:p w14:paraId="12122E70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//amivel letudom kérni a futtató környezet operációsrendszerét</w:t>
      </w:r>
    </w:p>
    <w:p w14:paraId="5E8C335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if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Platform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OS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===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android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)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439B44D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env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ServerUrlForAndroid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36AD901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props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setTitle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Skills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3B7E09A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else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D459EE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env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ServerUrlForWeb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F85A9C4" w14:textId="498AC4CA" w:rsidR="007F1915" w:rsidRDefault="00C830A6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BAC6102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53FFBDD" w14:textId="498E3F0C" w:rsidR="00154ADF" w:rsidRDefault="00154ADF" w:rsidP="00154ADF">
      <w:r>
        <w:t xml:space="preserve">Alternatív </w:t>
      </w:r>
      <w:r w:rsidR="003F72F1">
        <w:t>megoldás,</w:t>
      </w:r>
      <w:r>
        <w:t xml:space="preserve"> </w:t>
      </w:r>
      <w:r w:rsidR="003F72F1">
        <w:t>ha egész fájlokat akarunk csak egyik vagy másik platformon használni megadhatjuk a nevükben, hogy a natív vagy a web alkalmazáshoz tartozzanak (</w:t>
      </w:r>
      <w:proofErr w:type="gramStart"/>
      <w:r w:rsidR="003F72F1">
        <w:t>Android</w:t>
      </w:r>
      <w:proofErr w:type="gramEnd"/>
      <w:r w:rsidR="003F72F1">
        <w:t xml:space="preserve"> illetve iOS platform specifikus fájlokat is lehet így megjelölni). Fordítási időben dől el, hogy melyik fájlt használjuk. Ezt a módszert akkor érdemes használni, ha például ugyanannak a komponensnek teljesen más kinézetet akarunk adni weben, illetve natív környezetben.</w:t>
      </w:r>
    </w:p>
    <w:p w14:paraId="71157D95" w14:textId="732227B8" w:rsidR="003F72F1" w:rsidRDefault="00C830A6" w:rsidP="003F72F1">
      <w:pPr>
        <w:ind w:firstLine="0"/>
        <w:jc w:val="center"/>
      </w:pPr>
      <w:r>
        <w:rPr>
          <w:noProof/>
        </w:rPr>
        <w:drawing>
          <wp:inline distT="0" distB="0" distL="0" distR="0" wp14:anchorId="6C9C4E09" wp14:editId="1571F72B">
            <wp:extent cx="1509622" cy="1161248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9622" cy="11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3DD0" w14:textId="4DA40349" w:rsidR="00B54905" w:rsidRDefault="00B54905" w:rsidP="00B54905">
      <w:pPr>
        <w:ind w:firstLine="0"/>
        <w:jc w:val="center"/>
        <w:rPr>
          <w:ins w:id="159" w:author="Frontó András Levente" w:date="2019-05-23T09:42:00Z"/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Kép </w:t>
      </w:r>
      <w:proofErr w:type="gramStart"/>
      <w:r w:rsidRPr="00435B50">
        <w:rPr>
          <w:i/>
          <w:color w:val="767171" w:themeColor="background2" w:themeShade="80"/>
        </w:rPr>
        <w:t>a .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proofErr w:type="gramEnd"/>
      <w:r w:rsidRPr="00435B50">
        <w:rPr>
          <w:i/>
          <w:color w:val="767171" w:themeColor="background2" w:themeShade="80"/>
        </w:rPr>
        <w:t xml:space="preserve"> és .web jelölésű azonos nevű fájlokról</w:t>
      </w:r>
    </w:p>
    <w:p w14:paraId="2569549F" w14:textId="7CFFB15C" w:rsidR="002C4A77" w:rsidRDefault="002C4A77" w:rsidP="002C4A77">
      <w:pPr>
        <w:ind w:firstLine="0"/>
        <w:rPr>
          <w:ins w:id="160" w:author="Frontó András Levente" w:date="2019-05-23T09:53:00Z"/>
        </w:rPr>
      </w:pPr>
      <w:ins w:id="161" w:author="Frontó András Levente" w:date="2019-05-23T09:46:00Z">
        <w:r>
          <w:tab/>
        </w:r>
      </w:ins>
      <w:ins w:id="162" w:author="Frontó András Levente" w:date="2019-05-23T09:51:00Z">
        <w:r>
          <w:t>Összegezve</w:t>
        </w:r>
      </w:ins>
      <w:ins w:id="163" w:author="Frontó András Levente" w:date="2019-05-23T09:50:00Z">
        <w:r>
          <w:t>: a</w:t>
        </w:r>
      </w:ins>
      <w:ins w:id="164" w:author="Frontó András Levente" w:date="2019-05-23T09:46:00Z">
        <w:r>
          <w:t xml:space="preserve">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</w:t>
        </w:r>
      </w:ins>
      <w:ins w:id="165" w:author="Frontó András Levente" w:date="2019-05-23T09:47:00Z">
        <w:r>
          <w:t>egy hatékony eszköz a</w:t>
        </w:r>
      </w:ins>
      <w:ins w:id="166" w:author="Frontó András Levente" w:date="2019-05-23T09:49:00Z">
        <w:r>
          <w:t xml:space="preserve">z alkalmazásunk </w:t>
        </w:r>
      </w:ins>
      <w:ins w:id="167" w:author="Frontó András Levente" w:date="2019-05-23T09:50:00Z">
        <w:r>
          <w:t>weblappá alakítására.</w:t>
        </w:r>
      </w:ins>
    </w:p>
    <w:p w14:paraId="78440CF5" w14:textId="4F4FED2B" w:rsidR="00976388" w:rsidRPr="007F1915" w:rsidDel="00976388" w:rsidRDefault="00976388">
      <w:pPr>
        <w:pStyle w:val="Cmsor2"/>
        <w:rPr>
          <w:del w:id="168" w:author="Frontó András Levente" w:date="2019-05-23T09:54:00Z"/>
          <w:rPrChange w:id="169" w:author="Frontó András Levente" w:date="2019-05-23T09:42:00Z">
            <w:rPr>
              <w:del w:id="170" w:author="Frontó András Levente" w:date="2019-05-23T09:54:00Z"/>
              <w:i/>
              <w:color w:val="767171" w:themeColor="background2" w:themeShade="80"/>
            </w:rPr>
          </w:rPrChange>
        </w:rPr>
        <w:pPrChange w:id="171" w:author="Frontó András Levente" w:date="2019-05-23T09:55:00Z">
          <w:pPr>
            <w:ind w:firstLine="0"/>
            <w:jc w:val="center"/>
          </w:pPr>
        </w:pPrChange>
      </w:pPr>
      <w:bookmarkStart w:id="172" w:name="_Toc23802775"/>
      <w:proofErr w:type="spellStart"/>
      <w:ins w:id="173" w:author="Frontó András Levente" w:date="2019-05-23T09:54:00Z">
        <w:r w:rsidRPr="007F1915">
          <w:lastRenderedPageBreak/>
          <w:t>ReactXP</w:t>
        </w:r>
      </w:ins>
      <w:bookmarkEnd w:id="172"/>
      <w:proofErr w:type="spellEnd"/>
    </w:p>
    <w:p w14:paraId="59C8639B" w14:textId="693854D6" w:rsidR="00B54905" w:rsidRPr="00435B50" w:rsidDel="00976388" w:rsidRDefault="00B54905">
      <w:pPr>
        <w:pStyle w:val="Cmsor2"/>
        <w:rPr>
          <w:del w:id="174" w:author="Frontó András Levente" w:date="2019-05-23T09:54:00Z"/>
        </w:rPr>
        <w:pPrChange w:id="175" w:author="Frontó András Levente" w:date="2019-05-23T09:55:00Z">
          <w:pPr>
            <w:ind w:firstLine="0"/>
          </w:pPr>
        </w:pPrChange>
      </w:pPr>
      <w:bookmarkStart w:id="176" w:name="_Toc9616112"/>
      <w:bookmarkStart w:id="177" w:name="_Toc9616151"/>
      <w:bookmarkStart w:id="178" w:name="_Toc9616168"/>
      <w:bookmarkStart w:id="179" w:name="_Toc9616185"/>
      <w:bookmarkStart w:id="180" w:name="_Toc9616208"/>
      <w:bookmarkStart w:id="181" w:name="_Toc22576066"/>
      <w:bookmarkStart w:id="182" w:name="_Toc22642379"/>
      <w:bookmarkStart w:id="183" w:name="_Toc22642487"/>
      <w:bookmarkStart w:id="184" w:name="_Toc22642517"/>
      <w:bookmarkStart w:id="185" w:name="_Toc22642548"/>
      <w:bookmarkStart w:id="186" w:name="_Toc23079205"/>
      <w:bookmarkStart w:id="187" w:name="_Toc23079223"/>
      <w:bookmarkStart w:id="188" w:name="_Toc23105272"/>
      <w:bookmarkStart w:id="189" w:name="_Toc23672566"/>
      <w:bookmarkStart w:id="190" w:name="_Toc23672647"/>
      <w:bookmarkStart w:id="191" w:name="_Toc23802776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38766F19" w14:textId="0B2EC771" w:rsidR="00976388" w:rsidRDefault="00436D21" w:rsidP="00D61948">
      <w:pPr>
        <w:pStyle w:val="Cmsor2"/>
        <w:rPr>
          <w:ins w:id="192" w:author="Frontó András Levente" w:date="2019-05-23T09:56:00Z"/>
        </w:rPr>
      </w:pPr>
      <w:del w:id="193" w:author="Frontó András Levente" w:date="2019-05-23T09:56:00Z">
        <w:r w:rsidDel="00976388">
          <w:br w:type="page"/>
        </w:r>
      </w:del>
    </w:p>
    <w:p w14:paraId="666AEF1C" w14:textId="42C883A3" w:rsidR="00911B1A" w:rsidRDefault="00976388" w:rsidP="00911B1A">
      <w:pPr>
        <w:rPr>
          <w:ins w:id="194" w:author="Frontó András Levente" w:date="2019-05-23T13:05:00Z"/>
        </w:rPr>
      </w:pPr>
      <w:ins w:id="195" w:author="Frontó András Levente" w:date="2019-05-23T09:56:00Z">
        <w:r>
          <w:t xml:space="preserve">A </w:t>
        </w:r>
      </w:ins>
      <w:proofErr w:type="spellStart"/>
      <w:ins w:id="196" w:author="Frontó András Levente" w:date="2019-05-23T09:58:00Z">
        <w:r>
          <w:t>ReactXP</w:t>
        </w:r>
      </w:ins>
      <w:proofErr w:type="spellEnd"/>
      <w:ins w:id="197" w:author="Frontó András Levente" w:date="2019-05-23T09:59:00Z">
        <w:r>
          <w:t xml:space="preserve"> egy a Microsoft által fejlesztett </w:t>
        </w:r>
      </w:ins>
      <w:ins w:id="198" w:author="Frontó András Levente" w:date="2019-05-23T10:03:00Z">
        <w:r w:rsidR="009D38EF">
          <w:t xml:space="preserve">keretrendszer. </w:t>
        </w:r>
      </w:ins>
      <w:ins w:id="199" w:author="Frontó András Levente" w:date="2019-05-23T11:24:00Z">
        <w:r w:rsidR="002E7638">
          <w:t>E</w:t>
        </w:r>
      </w:ins>
      <w:ins w:id="200" w:author="Frontó András Levente" w:date="2019-05-23T10:03:00Z">
        <w:r w:rsidR="009D38EF">
          <w:t xml:space="preserve">gy absztrakciós szint a </w:t>
        </w:r>
        <w:proofErr w:type="spellStart"/>
        <w:r w:rsidR="009D38EF">
          <w:t>React</w:t>
        </w:r>
        <w:proofErr w:type="spellEnd"/>
        <w:r w:rsidR="009D38EF">
          <w:t xml:space="preserve"> </w:t>
        </w:r>
        <w:proofErr w:type="spellStart"/>
        <w:r w:rsidR="009D38EF">
          <w:t>Nativ</w:t>
        </w:r>
      </w:ins>
      <w:ins w:id="201" w:author="Frontó András Levente" w:date="2019-05-23T10:04:00Z">
        <w:r w:rsidR="009D38EF">
          <w:t>e</w:t>
        </w:r>
        <w:proofErr w:type="spellEnd"/>
        <w:r w:rsidR="009D38EF">
          <w:t xml:space="preserve"> felett, azt a problémát hivatott megoldani</w:t>
        </w:r>
      </w:ins>
      <w:ins w:id="202" w:author="Frontó András Levente" w:date="2019-05-23T10:06:00Z">
        <w:r w:rsidR="009D38EF">
          <w:t xml:space="preserve">, hogy </w:t>
        </w:r>
      </w:ins>
      <w:ins w:id="203" w:author="Frontó András Levente" w:date="2019-05-23T10:07:00Z">
        <w:r w:rsidR="009D38EF">
          <w:t xml:space="preserve">bár a </w:t>
        </w:r>
        <w:proofErr w:type="spellStart"/>
        <w:r w:rsidR="009D38EF">
          <w:t>React</w:t>
        </w:r>
        <w:proofErr w:type="spellEnd"/>
        <w:r w:rsidR="009D38EF">
          <w:t xml:space="preserve"> </w:t>
        </w:r>
        <w:proofErr w:type="spellStart"/>
        <w:r w:rsidR="009D38EF">
          <w:t>Native</w:t>
        </w:r>
        <w:proofErr w:type="spellEnd"/>
        <w:r w:rsidR="009D38EF">
          <w:t xml:space="preserve"> </w:t>
        </w:r>
      </w:ins>
      <w:ins w:id="204" w:author="Frontó András Levente" w:date="2019-05-23T10:09:00Z">
        <w:r w:rsidR="009D38EF">
          <w:t>képes natív alkalmazást fejleszteni minden platformra</w:t>
        </w:r>
      </w:ins>
      <w:ins w:id="205" w:author="Frontó András Levente" w:date="2019-05-23T10:10:00Z">
        <w:r w:rsidR="009D38EF">
          <w:t xml:space="preserve">, de a </w:t>
        </w:r>
        <w:proofErr w:type="spellStart"/>
        <w:r w:rsidR="009D38EF">
          <w:t>View</w:t>
        </w:r>
        <w:proofErr w:type="spellEnd"/>
        <w:r w:rsidR="009D38EF">
          <w:t xml:space="preserve"> definíciók, stí</w:t>
        </w:r>
      </w:ins>
      <w:ins w:id="206" w:author="Frontó András Levente" w:date="2019-05-23T10:11:00Z">
        <w:r w:rsidR="009D38EF">
          <w:t xml:space="preserve">lusok és animációk mind platform </w:t>
        </w:r>
        <w:proofErr w:type="spellStart"/>
        <w:r w:rsidR="009D38EF">
          <w:t>függőek</w:t>
        </w:r>
      </w:ins>
      <w:proofErr w:type="spellEnd"/>
      <w:r w:rsidR="007F1915">
        <w:t>, hiszen a natív vezérlőket használja</w:t>
      </w:r>
      <w:ins w:id="207" w:author="Frontó András Levente" w:date="2019-05-23T10:11:00Z">
        <w:r w:rsidR="009D38EF">
          <w:t>.</w:t>
        </w:r>
      </w:ins>
      <w:ins w:id="208" w:author="Frontó András Levente" w:date="2019-05-23T10:12:00Z">
        <w:r w:rsidR="009D38EF">
          <w:t xml:space="preserve"> </w:t>
        </w:r>
        <w:proofErr w:type="spellStart"/>
        <w:r w:rsidR="009D38EF">
          <w:t>ReactXP</w:t>
        </w:r>
        <w:proofErr w:type="spellEnd"/>
        <w:r w:rsidR="009D38EF">
          <w:t xml:space="preserve"> ha</w:t>
        </w:r>
      </w:ins>
      <w:ins w:id="209" w:author="Frontó András Levente" w:date="2019-05-23T10:13:00Z">
        <w:r w:rsidR="008A6DAE">
          <w:t xml:space="preserve">sználatával ezek mind </w:t>
        </w:r>
      </w:ins>
      <w:ins w:id="210" w:author="Frontó András Levente" w:date="2019-05-23T10:14:00Z">
        <w:r w:rsidR="008A6DAE">
          <w:t>egységessé</w:t>
        </w:r>
      </w:ins>
      <w:ins w:id="211" w:author="Frontó András Levente" w:date="2019-05-23T10:13:00Z">
        <w:r w:rsidR="008A6DAE">
          <w:t xml:space="preserve"> </w:t>
        </w:r>
      </w:ins>
      <w:ins w:id="212" w:author="Frontó András Levente" w:date="2019-05-23T10:14:00Z">
        <w:r w:rsidR="008A6DAE">
          <w:t xml:space="preserve">vállnak. </w:t>
        </w:r>
      </w:ins>
      <w:ins w:id="213" w:author="Frontó András Levente" w:date="2019-05-23T11:24:00Z">
        <w:r w:rsidR="002E7638">
          <w:t>B</w:t>
        </w:r>
      </w:ins>
      <w:ins w:id="214" w:author="Frontó András Levente" w:date="2019-05-23T10:14:00Z">
        <w:r w:rsidR="008A6DAE">
          <w:t xml:space="preserve">iztosítja ezt az egységes UI felületet </w:t>
        </w:r>
        <w:proofErr w:type="spellStart"/>
        <w:r w:rsidR="008A6DAE">
          <w:t>React</w:t>
        </w:r>
        <w:proofErr w:type="spellEnd"/>
        <w:r w:rsidR="008A6DAE">
          <w:t xml:space="preserve"> alapokon webre is.</w:t>
        </w:r>
      </w:ins>
      <w:ins w:id="215" w:author="Frontó András Levente" w:date="2019-05-23T10:15:00Z">
        <w:r w:rsidR="008A6DAE">
          <w:t xml:space="preserve"> Ezen felül tervben van, hogy az UWP</w:t>
        </w:r>
      </w:ins>
      <w:ins w:id="216" w:author="Frontó András Levente" w:date="2019-05-23T10:16:00Z">
        <w:r w:rsidR="008A6DAE">
          <w:t xml:space="preserve">-re </w:t>
        </w:r>
      </w:ins>
      <w:ins w:id="217" w:author="Frontó András Levente" w:date="2019-05-23T10:15:00Z">
        <w:r w:rsidR="008A6DAE">
          <w:t>(</w:t>
        </w:r>
        <w:proofErr w:type="spellStart"/>
        <w:r w:rsidR="008A6DAE">
          <w:t>Universal</w:t>
        </w:r>
        <w:proofErr w:type="spellEnd"/>
        <w:r w:rsidR="008A6DAE">
          <w:t xml:space="preserve"> Windows Platform) </w:t>
        </w:r>
      </w:ins>
      <w:ins w:id="218" w:author="Frontó András Levente" w:date="2019-05-23T10:16:00Z">
        <w:r w:rsidR="008A6DAE">
          <w:t xml:space="preserve">is lehet majd fejleszteni ezen az absztrakciós szinten. </w:t>
        </w:r>
      </w:ins>
      <w:ins w:id="219" w:author="Frontó András Levente" w:date="2019-05-23T10:31:00Z">
        <w:r w:rsidR="009B67F2">
          <w:t xml:space="preserve">A </w:t>
        </w:r>
        <w:proofErr w:type="spellStart"/>
        <w:r w:rsidR="009B67F2">
          <w:t>ReactXP</w:t>
        </w:r>
        <w:proofErr w:type="spellEnd"/>
        <w:r w:rsidR="009B67F2">
          <w:t xml:space="preserve"> fejlesztés </w:t>
        </w:r>
        <w:proofErr w:type="spellStart"/>
        <w:r w:rsidR="009B67F2">
          <w:t>TypeScript</w:t>
        </w:r>
        <w:proofErr w:type="spellEnd"/>
        <w:r w:rsidR="009B67F2">
          <w:t xml:space="preserve"> </w:t>
        </w:r>
      </w:ins>
      <w:ins w:id="220" w:author="Frontó András Levente" w:date="2019-05-23T10:32:00Z">
        <w:r w:rsidR="009B67F2">
          <w:t xml:space="preserve">segítségével történik. </w:t>
        </w:r>
      </w:ins>
      <w:ins w:id="221" w:author="Frontó András Levente" w:date="2019-05-23T13:02:00Z">
        <w:r w:rsidR="00911B1A">
          <w:t xml:space="preserve">A </w:t>
        </w:r>
      </w:ins>
      <w:proofErr w:type="spellStart"/>
      <w:ins w:id="222" w:author="Frontó András Levente" w:date="2019-05-23T13:03:00Z">
        <w:r w:rsidR="00911B1A">
          <w:t>ReactXP</w:t>
        </w:r>
        <w:proofErr w:type="spellEnd"/>
        <w:r w:rsidR="00911B1A">
          <w:t xml:space="preserve"> majdnem teljesen </w:t>
        </w:r>
      </w:ins>
      <w:ins w:id="223" w:author="Frontó András Levente" w:date="2019-05-23T13:04:00Z">
        <w:r w:rsidR="00911B1A">
          <w:t xml:space="preserve">ugyan úgy működik, mint a </w:t>
        </w:r>
        <w:proofErr w:type="spellStart"/>
        <w:r w:rsidR="00911B1A">
          <w:t>React</w:t>
        </w:r>
        <w:proofErr w:type="spellEnd"/>
        <w:r w:rsidR="00911B1A">
          <w:t xml:space="preserve"> </w:t>
        </w:r>
        <w:proofErr w:type="spellStart"/>
        <w:r w:rsidR="00911B1A">
          <w:t>Native</w:t>
        </w:r>
        <w:proofErr w:type="spellEnd"/>
        <w:r w:rsidR="00911B1A">
          <w:t xml:space="preserve"> apró eltérések vannak csak.</w:t>
        </w:r>
      </w:ins>
    </w:p>
    <w:p w14:paraId="60047A41" w14:textId="440DCFBA" w:rsidR="00911B1A" w:rsidRPr="00911B1A" w:rsidRDefault="00911B1A">
      <w:pPr>
        <w:ind w:firstLine="0"/>
        <w:rPr>
          <w:ins w:id="224" w:author="Frontó András Levente" w:date="2019-05-23T13:05:00Z"/>
          <w:rPrChange w:id="225" w:author="Frontó András Levente" w:date="2019-05-23T13:05:00Z">
            <w:rPr>
              <w:ins w:id="226" w:author="Frontó András Levente" w:date="2019-05-23T13:05:00Z"/>
              <w:rFonts w:ascii="Consolas" w:hAnsi="Consolas"/>
              <w:color w:val="FA8D3E"/>
              <w:sz w:val="18"/>
              <w:szCs w:val="18"/>
              <w:lang w:eastAsia="hu-HU"/>
            </w:rPr>
          </w:rPrChange>
        </w:rPr>
        <w:pPrChange w:id="227" w:author="Frontó András Levente" w:date="2019-05-23T13:05:00Z">
          <w:pPr>
            <w:shd w:val="clear" w:color="auto" w:fill="FFFFFF"/>
            <w:spacing w:after="0" w:line="240" w:lineRule="atLeast"/>
            <w:ind w:firstLine="0"/>
            <w:jc w:val="left"/>
          </w:pPr>
        </w:pPrChange>
      </w:pPr>
      <w:ins w:id="228" w:author="Frontó András Levente" w:date="2019-05-23T13:05:00Z">
        <w:r>
          <w:t>Példa kód:</w:t>
        </w:r>
      </w:ins>
    </w:p>
    <w:p w14:paraId="19DCE01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498CF00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reactxp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3EE1F09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7CD706A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interface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AppProps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027FB6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userName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?:</w:t>
      </w:r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0184BC"/>
          <w:sz w:val="20"/>
          <w:szCs w:val="20"/>
          <w:lang w:eastAsia="hu-HU"/>
        </w:rPr>
        <w:t>string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78E58A0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18EDB51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//Különbség, hogy nem egy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-os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StyleSheet-et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használ</w:t>
      </w:r>
    </w:p>
    <w:p w14:paraId="72491F2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//hanem több külön álló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ReactXP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stílust, így oldja meg,</w:t>
      </w:r>
    </w:p>
    <w:p w14:paraId="7A3DE9C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//hogy egységesek legyenek a stílusok minden platformra</w:t>
      </w:r>
    </w:p>
    <w:p w14:paraId="343F190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_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73B07E0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main_container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createViewStyle</w:t>
      </w:r>
      <w:proofErr w:type="spellEnd"/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54E0CEB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justifyContent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"center"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4F67A84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alignItems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"center"</w:t>
      </w:r>
    </w:p>
    <w:p w14:paraId="56AFD5E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}),</w:t>
      </w:r>
    </w:p>
    <w:p w14:paraId="32ACFF04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text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createTextStyle</w:t>
      </w:r>
      <w:proofErr w:type="spellEnd"/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31C013F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color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30CAF0E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fontWeight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bold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</w:p>
    <w:p w14:paraId="74899A2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})</w:t>
      </w:r>
    </w:p>
    <w:p w14:paraId="5DEB8CC7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30849A9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render és minden más ugyan úgy működik, mint React Native esetében,</w:t>
      </w:r>
    </w:p>
    <w:p w14:paraId="6A2A723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//de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komponensek helyett</w:t>
      </w:r>
    </w:p>
    <w:p w14:paraId="796C4AA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rájuk épülő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ReactXP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elemeket használjuk</w:t>
      </w:r>
    </w:p>
    <w:p w14:paraId="4A79862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export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App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extends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Component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AppProps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 </w:t>
      </w:r>
      <w:proofErr w:type="spell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void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 {</w:t>
      </w:r>
    </w:p>
    <w:p w14:paraId="331C156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) {</w:t>
      </w:r>
    </w:p>
    <w:p w14:paraId="576CFF3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(</w:t>
      </w:r>
    </w:p>
    <w:p w14:paraId="0B876D5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={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_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main</w:t>
      </w:r>
      <w:proofErr w:type="gramEnd"/>
      <w:r w:rsidRPr="00C830A6">
        <w:rPr>
          <w:rFonts w:ascii="Consolas" w:hAnsi="Consolas"/>
          <w:color w:val="E45649"/>
          <w:sz w:val="20"/>
          <w:szCs w:val="20"/>
          <w:lang w:eastAsia="hu-HU"/>
        </w:rPr>
        <w:t>_container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}&gt;</w:t>
      </w:r>
    </w:p>
    <w:p w14:paraId="657AA1A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RX.Text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={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_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text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}&gt;Hello World&lt;/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RX.Text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2C9992D0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&lt;/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1AA2000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);</w:t>
      </w:r>
    </w:p>
    <w:p w14:paraId="53E86E9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}</w:t>
      </w:r>
    </w:p>
    <w:p w14:paraId="16E7E429" w14:textId="6A174868" w:rsid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83A42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1A41AF13" w14:textId="77777777" w:rsidR="001977BB" w:rsidRPr="00C830A6" w:rsidRDefault="001977BB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2D1DD11A" w14:textId="77777777" w:rsidR="007F1915" w:rsidRDefault="00911B1A" w:rsidP="00911B1A">
      <w:ins w:id="229" w:author="Frontó András Levente" w:date="2019-05-23T13:08:00Z">
        <w:r>
          <w:t xml:space="preserve">A </w:t>
        </w:r>
      </w:ins>
      <w:proofErr w:type="spellStart"/>
      <w:ins w:id="230" w:author="Frontó András Levente" w:date="2019-05-23T13:09:00Z">
        <w:r>
          <w:t>ReactXP</w:t>
        </w:r>
      </w:ins>
      <w:proofErr w:type="spellEnd"/>
      <w:ins w:id="231" w:author="Frontó András Levente" w:date="2019-05-23T13:10:00Z">
        <w:r>
          <w:t xml:space="preserve">, bár nagyon sok mindent leegyszerűsít és nagy segítség a felhasználói </w:t>
        </w:r>
      </w:ins>
      <w:ins w:id="232" w:author="Frontó András Levente" w:date="2019-05-23T13:11:00Z">
        <w:r>
          <w:t>felületek egységesítésében</w:t>
        </w:r>
      </w:ins>
      <w:r w:rsidR="007F1915">
        <w:t>, de</w:t>
      </w:r>
      <w:ins w:id="233" w:author="Frontó András Levente" w:date="2019-05-23T13:11:00Z">
        <w:r>
          <w:t xml:space="preserve"> megvannak a maga hátrányai. Azért, hogy az egységes kinézetet el</w:t>
        </w:r>
      </w:ins>
      <w:ins w:id="234" w:author="Frontó András Levente" w:date="2019-05-23T13:12:00Z">
        <w:r>
          <w:t xml:space="preserve">érje csak a legfontosabb és minden platformon könnyen </w:t>
        </w:r>
        <w:r w:rsidR="00A72672">
          <w:t>egysége</w:t>
        </w:r>
      </w:ins>
      <w:ins w:id="235" w:author="Frontó András Levente" w:date="2019-05-23T13:13:00Z">
        <w:r w:rsidR="00A72672">
          <w:t xml:space="preserve">síthető </w:t>
        </w:r>
        <w:r w:rsidR="00A72672">
          <w:lastRenderedPageBreak/>
          <w:t>vezérlőket valósítja</w:t>
        </w:r>
      </w:ins>
      <w:r w:rsidR="007F1915">
        <w:t xml:space="preserve"> csak</w:t>
      </w:r>
      <w:ins w:id="236" w:author="Frontó András Levente" w:date="2019-05-23T13:13:00Z">
        <w:r w:rsidR="00A72672">
          <w:t xml:space="preserve"> meg. Amennyiben ezek</w:t>
        </w:r>
      </w:ins>
      <w:ins w:id="237" w:author="Frontó András Levente" w:date="2019-05-23T13:14:00Z">
        <w:r w:rsidR="00A72672">
          <w:t xml:space="preserve"> az általánosan használt komponensek elegek lennének az alkalmazás elkészítéséhez</w:t>
        </w:r>
      </w:ins>
      <w:ins w:id="238" w:author="Frontó András Levente" w:date="2019-05-23T13:15:00Z">
        <w:r w:rsidR="00A72672">
          <w:t xml:space="preserve"> ez egy nagyon hatékony megközelítés. </w:t>
        </w:r>
      </w:ins>
    </w:p>
    <w:p w14:paraId="500C26D8" w14:textId="56559ABB" w:rsidR="00911B1A" w:rsidRDefault="00A72672" w:rsidP="00911B1A">
      <w:pPr>
        <w:rPr>
          <w:ins w:id="239" w:author="Frontó András Levente" w:date="2019-05-23T13:25:00Z"/>
        </w:rPr>
      </w:pPr>
      <w:ins w:id="240" w:author="Frontó András Levente" w:date="2019-05-23T13:15:00Z">
        <w:r>
          <w:t xml:space="preserve">Az alkalmazás fejlesztésének korai fázisaiban kiderült, hogy ezek miatt a korlátozott </w:t>
        </w:r>
      </w:ins>
      <w:ins w:id="241" w:author="Frontó András Levente" w:date="2019-05-23T13:16:00Z">
        <w:r>
          <w:t>funkcionalitások</w:t>
        </w:r>
      </w:ins>
      <w:ins w:id="242" w:author="Frontó András Levente" w:date="2019-05-23T13:15:00Z">
        <w:r>
          <w:t xml:space="preserve"> miatt</w:t>
        </w:r>
      </w:ins>
      <w:ins w:id="243" w:author="Frontó András Levente" w:date="2019-05-23T13:16:00Z">
        <w:r>
          <w:t xml:space="preserve"> sok más külsős könyvtárral nehezen működik együtt. A </w:t>
        </w:r>
      </w:ins>
      <w:ins w:id="244" w:author="Frontó András Levente" w:date="2019-05-23T13:17:00Z">
        <w:r>
          <w:t>kompatibilitási problémák természetesen feloldhatók megfelelő cs</w:t>
        </w:r>
      </w:ins>
      <w:ins w:id="245" w:author="Frontó András Levente" w:date="2019-05-23T13:18:00Z">
        <w:r>
          <w:t xml:space="preserve">omagolók elkészítésével, tehát ezzel a technológiával is megoldható lenne a feladat. </w:t>
        </w:r>
      </w:ins>
      <w:ins w:id="246" w:author="Frontó András Levente" w:date="2019-05-23T13:19:00Z">
        <w:r>
          <w:t xml:space="preserve">Azért nem ezt választottam végül, mert a dokumentáció nem teszi egyértelművé mindig mi </w:t>
        </w:r>
      </w:ins>
      <w:ins w:id="247" w:author="Frontó András Levente" w:date="2019-05-23T13:20:00Z">
        <w:r>
          <w:t>az,</w:t>
        </w:r>
      </w:ins>
      <w:ins w:id="248" w:author="Frontó András Levente" w:date="2019-05-23T13:19:00Z">
        <w:r>
          <w:t xml:space="preserve"> amit meglehet oldani </w:t>
        </w:r>
        <w:proofErr w:type="spellStart"/>
        <w:r>
          <w:t>ReactXP</w:t>
        </w:r>
        <w:proofErr w:type="spellEnd"/>
        <w:r>
          <w:t xml:space="preserve">-vel és mi </w:t>
        </w:r>
      </w:ins>
      <w:ins w:id="249" w:author="Frontó András Levente" w:date="2019-05-23T13:21:00Z">
        <w:r>
          <w:t>az,</w:t>
        </w:r>
      </w:ins>
      <w:ins w:id="250" w:author="Frontó András Levente" w:date="2019-05-23T13:19:00Z">
        <w:r>
          <w:t xml:space="preserve"> aminél vissza kell térni a </w:t>
        </w:r>
      </w:ins>
      <w:proofErr w:type="spellStart"/>
      <w:ins w:id="251" w:author="Frontó András Levente" w:date="2019-05-23T13:20:00Z"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gyökerekhez. A csomagolók írása miatt pedig </w:t>
        </w:r>
      </w:ins>
      <w:ins w:id="252" w:author="Frontó András Levente" w:date="2019-05-23T13:22:00Z">
        <w:r>
          <w:t xml:space="preserve">inkább bonyolította a feladatot, mint egyszerűsítette. Ezért maradtam </w:t>
        </w:r>
        <w:r w:rsidR="00D81804">
          <w:t xml:space="preserve">az alap </w:t>
        </w:r>
        <w:proofErr w:type="spellStart"/>
        <w:r w:rsidR="00D81804">
          <w:t>Rea</w:t>
        </w:r>
      </w:ins>
      <w:ins w:id="253" w:author="Frontó András Levente" w:date="2019-05-23T13:23:00Z">
        <w:r w:rsidR="00D81804">
          <w:t>ct</w:t>
        </w:r>
        <w:proofErr w:type="spellEnd"/>
        <w:r w:rsidR="00D81804">
          <w:t xml:space="preserve"> </w:t>
        </w:r>
        <w:proofErr w:type="spellStart"/>
        <w:r w:rsidR="00D81804">
          <w:t>Native</w:t>
        </w:r>
        <w:proofErr w:type="spellEnd"/>
        <w:r w:rsidR="00D81804">
          <w:t xml:space="preserve"> mellet</w:t>
        </w:r>
      </w:ins>
      <w:ins w:id="254" w:author="Frontó András Levente" w:date="2019-05-23T13:25:00Z">
        <w:r w:rsidR="00D81804">
          <w:t>,</w:t>
        </w:r>
      </w:ins>
      <w:ins w:id="255" w:author="Frontó András Levente" w:date="2019-05-23T13:23:00Z">
        <w:r w:rsidR="00D81804">
          <w:t xml:space="preserve"> </w:t>
        </w:r>
      </w:ins>
      <w:ins w:id="256" w:author="Frontó András Levente" w:date="2019-05-23T13:24:00Z">
        <w:r w:rsidR="00D81804">
          <w:t>mely</w:t>
        </w:r>
      </w:ins>
      <w:ins w:id="257" w:author="Frontó András Levente" w:date="2019-05-23T13:23:00Z">
        <w:r w:rsidR="00D81804">
          <w:t xml:space="preserve"> jóval flexibilisebb a sok hozzá írt külső komponens miatt.</w:t>
        </w:r>
      </w:ins>
    </w:p>
    <w:p w14:paraId="2102C1C4" w14:textId="32C5D70A" w:rsidR="00D81804" w:rsidRDefault="00D81804" w:rsidP="00D61948">
      <w:pPr>
        <w:pStyle w:val="Cmsor2"/>
        <w:rPr>
          <w:ins w:id="258" w:author="Frontó András Levente" w:date="2019-05-23T13:25:00Z"/>
        </w:rPr>
      </w:pPr>
      <w:bookmarkStart w:id="259" w:name="_Toc23802777"/>
      <w:ins w:id="260" w:author="Frontó András Levente" w:date="2019-05-23T13:25:00Z">
        <w:r>
          <w:t>Expo</w:t>
        </w:r>
      </w:ins>
      <w:ins w:id="261" w:author="Frontó András Levente" w:date="2019-05-23T21:00:00Z">
        <w:r w:rsidR="001A13A9">
          <w:t xml:space="preserve"> és </w:t>
        </w:r>
        <w:proofErr w:type="spellStart"/>
        <w:r w:rsidR="001A13A9">
          <w:t>React</w:t>
        </w:r>
        <w:proofErr w:type="spellEnd"/>
        <w:r w:rsidR="001A13A9">
          <w:t xml:space="preserve"> </w:t>
        </w:r>
        <w:proofErr w:type="spellStart"/>
        <w:r w:rsidR="001A13A9">
          <w:t>Native</w:t>
        </w:r>
        <w:proofErr w:type="spellEnd"/>
        <w:r w:rsidR="001A13A9">
          <w:t xml:space="preserve"> CLI</w:t>
        </w:r>
      </w:ins>
      <w:bookmarkEnd w:id="259"/>
    </w:p>
    <w:p w14:paraId="14FEF98B" w14:textId="4AA99C16" w:rsidR="00D81804" w:rsidRDefault="00D81804">
      <w:pPr>
        <w:rPr>
          <w:ins w:id="262" w:author="Frontó András Levente" w:date="2019-05-23T20:31:00Z"/>
        </w:rPr>
      </w:pPr>
      <w:ins w:id="263" w:author="Frontó András Levente" w:date="2019-05-23T13:28:00Z">
        <w:r>
          <w:t xml:space="preserve">A </w:t>
        </w:r>
        <w:proofErr w:type="spellStart"/>
        <w:r>
          <w:t>React</w:t>
        </w:r>
      </w:ins>
      <w:proofErr w:type="spellEnd"/>
      <w:ins w:id="264" w:author="Frontó András Levente" w:date="2019-05-23T13:29:00Z">
        <w:r>
          <w:t xml:space="preserve"> </w:t>
        </w:r>
        <w:proofErr w:type="spellStart"/>
        <w:r>
          <w:t>Native</w:t>
        </w:r>
        <w:proofErr w:type="spellEnd"/>
        <w:r>
          <w:t xml:space="preserve"> alkalmazások </w:t>
        </w:r>
        <w:proofErr w:type="spellStart"/>
        <w:r>
          <w:t>build-jének</w:t>
        </w:r>
        <w:proofErr w:type="spellEnd"/>
        <w:r>
          <w:t xml:space="preserve"> a leg</w:t>
        </w:r>
      </w:ins>
      <w:ins w:id="265" w:author="Frontó András Levente" w:date="2019-05-23T13:30:00Z">
        <w:r>
          <w:t xml:space="preserve">egyszerűbb és legteljesebb módja az Expo használata. A hivatalos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do</w:t>
        </w:r>
      </w:ins>
      <w:ins w:id="266" w:author="Frontó András Levente" w:date="2019-05-23T13:31:00Z">
        <w:r>
          <w:t xml:space="preserve">kumentációban is az Expo használatát </w:t>
        </w:r>
      </w:ins>
      <w:ins w:id="267" w:author="Frontó András Levente" w:date="2019-05-23T13:32:00Z">
        <w:r>
          <w:t>javasolják.</w:t>
        </w:r>
      </w:ins>
      <w:ins w:id="268" w:author="Frontó András Levente" w:date="2019-05-23T20:16:00Z">
        <w:r w:rsidR="003750A2">
          <w:t xml:space="preserve"> Az Expo 2 </w:t>
        </w:r>
      </w:ins>
      <w:proofErr w:type="spellStart"/>
      <w:ins w:id="269" w:author="Frontó András Levente" w:date="2019-05-23T20:17:00Z">
        <w:r w:rsidR="003750A2">
          <w:t>workflow</w:t>
        </w:r>
      </w:ins>
      <w:proofErr w:type="spellEnd"/>
      <w:ins w:id="270" w:author="Frontó András Levente" w:date="2019-05-23T20:18:00Z">
        <w:r w:rsidR="003750A2">
          <w:t>-</w:t>
        </w:r>
      </w:ins>
      <w:ins w:id="271" w:author="Frontó András Levente" w:date="2019-05-23T20:17:00Z">
        <w:r w:rsidR="003750A2">
          <w:t>t támogat</w:t>
        </w:r>
      </w:ins>
      <w:ins w:id="272" w:author="Frontó András Levente" w:date="2019-05-23T20:20:00Z">
        <w:r w:rsidR="003750A2">
          <w:t>.</w:t>
        </w:r>
      </w:ins>
      <w:ins w:id="273" w:author="Frontó András Levente" w:date="2019-05-23T20:17:00Z">
        <w:r w:rsidR="003750A2">
          <w:t xml:space="preserve"> </w:t>
        </w:r>
      </w:ins>
      <w:ins w:id="274" w:author="Frontó András Levente" w:date="2019-05-23T20:20:00Z">
        <w:r w:rsidR="003750A2">
          <w:t>A</w:t>
        </w:r>
      </w:ins>
      <w:ins w:id="275" w:author="Frontó András Levente" w:date="2019-05-23T20:17:00Z">
        <w:r w:rsidR="003750A2">
          <w:t>z egyik esetében a</w:t>
        </w:r>
      </w:ins>
      <w:ins w:id="276" w:author="Frontó András Levente" w:date="2019-05-23T20:18:00Z">
        <w:r w:rsidR="003750A2">
          <w:t xml:space="preserve"> cél eszközöket teljesen az </w:t>
        </w:r>
        <w:proofErr w:type="spellStart"/>
        <w:r w:rsidR="003750A2">
          <w:t>Expo</w:t>
        </w:r>
      </w:ins>
      <w:ins w:id="277" w:author="Frontó András Levente" w:date="2019-05-23T20:19:00Z">
        <w:r w:rsidR="003750A2">
          <w:t>SDK</w:t>
        </w:r>
        <w:proofErr w:type="spellEnd"/>
        <w:r w:rsidR="003750A2">
          <w:t xml:space="preserve">-n keresztül érjük el. Ekkor nem kell egyáltalán </w:t>
        </w:r>
      </w:ins>
      <w:ins w:id="278" w:author="Frontó András Levente" w:date="2019-05-23T20:20:00Z">
        <w:r w:rsidR="003750A2">
          <w:t xml:space="preserve">a platform specifikus eszközökkel foglalkozni </w:t>
        </w:r>
        <w:proofErr w:type="gramStart"/>
        <w:r w:rsidR="003750A2">
          <w:t xml:space="preserve">( </w:t>
        </w:r>
        <w:proofErr w:type="spellStart"/>
        <w:r w:rsidR="003750A2">
          <w:t>AndroidStudio</w:t>
        </w:r>
        <w:proofErr w:type="spellEnd"/>
        <w:proofErr w:type="gramEnd"/>
        <w:r w:rsidR="003750A2">
          <w:t xml:space="preserve"> és </w:t>
        </w:r>
        <w:proofErr w:type="spellStart"/>
        <w:r w:rsidR="003750A2">
          <w:t>XCode</w:t>
        </w:r>
        <w:proofErr w:type="spellEnd"/>
        <w:r w:rsidR="003750A2">
          <w:t xml:space="preserve"> ). A másik es</w:t>
        </w:r>
      </w:ins>
      <w:ins w:id="279" w:author="Frontó András Levente" w:date="2019-05-23T20:21:00Z">
        <w:r w:rsidR="003750A2">
          <w:t xml:space="preserve">etben a </w:t>
        </w:r>
        <w:proofErr w:type="spellStart"/>
        <w:r w:rsidR="00D50E7C">
          <w:t>build</w:t>
        </w:r>
        <w:proofErr w:type="spellEnd"/>
        <w:r w:rsidR="00D50E7C">
          <w:t xml:space="preserve"> sokkal inkább hasonlít az eredeti </w:t>
        </w:r>
        <w:proofErr w:type="spellStart"/>
        <w:r w:rsidR="00D50E7C">
          <w:t>React</w:t>
        </w:r>
        <w:proofErr w:type="spellEnd"/>
        <w:r w:rsidR="00D50E7C">
          <w:t xml:space="preserve"> </w:t>
        </w:r>
        <w:proofErr w:type="spellStart"/>
        <w:r w:rsidR="00D50E7C">
          <w:t>Native</w:t>
        </w:r>
        <w:proofErr w:type="spellEnd"/>
        <w:r w:rsidR="00D50E7C">
          <w:t xml:space="preserve"> CLI-</w:t>
        </w:r>
        <w:proofErr w:type="spellStart"/>
        <w:r w:rsidR="00D50E7C">
          <w:t>al</w:t>
        </w:r>
        <w:proofErr w:type="spellEnd"/>
        <w:r w:rsidR="00D50E7C">
          <w:t xml:space="preserve"> is elérhető </w:t>
        </w:r>
        <w:proofErr w:type="spellStart"/>
        <w:r w:rsidR="00D50E7C">
          <w:t>buildre</w:t>
        </w:r>
      </w:ins>
      <w:proofErr w:type="spellEnd"/>
      <w:ins w:id="280" w:author="Frontó András Levente" w:date="2019-05-23T20:22:00Z">
        <w:r w:rsidR="00D50E7C">
          <w:t>.</w:t>
        </w:r>
      </w:ins>
      <w:ins w:id="281" w:author="Frontó András Levente" w:date="2019-05-23T20:21:00Z">
        <w:r w:rsidR="00D50E7C">
          <w:t xml:space="preserve"> </w:t>
        </w:r>
      </w:ins>
      <w:ins w:id="282" w:author="Frontó András Levente" w:date="2019-05-23T20:22:00Z">
        <w:r w:rsidR="00D50E7C">
          <w:t>M</w:t>
        </w:r>
      </w:ins>
      <w:ins w:id="283" w:author="Frontó András Levente" w:date="2019-05-23T20:21:00Z">
        <w:r w:rsidR="00D50E7C">
          <w:t>egkapjuk a</w:t>
        </w:r>
      </w:ins>
      <w:ins w:id="284" w:author="Frontó András Levente" w:date="2019-05-23T20:22:00Z">
        <w:r w:rsidR="00D50E7C">
          <w:t xml:space="preserve"> platform specifikus projekteket és teljes kontrollunk van ezek felett, de a </w:t>
        </w:r>
        <w:proofErr w:type="spellStart"/>
        <w:r w:rsidR="00D50E7C">
          <w:t>bu</w:t>
        </w:r>
      </w:ins>
      <w:ins w:id="285" w:author="Frontó András Levente" w:date="2019-05-23T20:30:00Z">
        <w:r w:rsidR="00D50E7C">
          <w:t>i</w:t>
        </w:r>
      </w:ins>
      <w:ins w:id="286" w:author="Frontó András Levente" w:date="2019-05-23T20:23:00Z">
        <w:r w:rsidR="00D50E7C">
          <w:t>ld</w:t>
        </w:r>
        <w:proofErr w:type="spellEnd"/>
        <w:r w:rsidR="00D50E7C">
          <w:t xml:space="preserve"> ekkor is támogatva és gyorsítva van az </w:t>
        </w:r>
        <w:proofErr w:type="spellStart"/>
        <w:r w:rsidR="00D50E7C">
          <w:t>ExpoSDK-val</w:t>
        </w:r>
        <w:proofErr w:type="spellEnd"/>
        <w:r w:rsidR="00D50E7C">
          <w:t xml:space="preserve">. </w:t>
        </w:r>
      </w:ins>
    </w:p>
    <w:p w14:paraId="35AB7A5D" w14:textId="48A5B2FB" w:rsidR="00831DD9" w:rsidRDefault="00831DD9" w:rsidP="00831DD9">
      <w:pPr>
        <w:rPr>
          <w:ins w:id="287" w:author="Frontó András Levente" w:date="2019-05-23T20:42:00Z"/>
        </w:rPr>
      </w:pPr>
      <w:ins w:id="288" w:author="Frontó András Levente" w:date="2019-05-23T20:35:00Z">
        <w:r>
          <w:t xml:space="preserve">Az </w:t>
        </w:r>
      </w:ins>
      <w:ins w:id="289" w:author="Frontó András Levente" w:date="2019-05-23T20:36:00Z">
        <w:r>
          <w:t xml:space="preserve">Expo a </w:t>
        </w:r>
        <w:proofErr w:type="spellStart"/>
        <w:r>
          <w:t>build</w:t>
        </w:r>
        <w:proofErr w:type="spellEnd"/>
        <w:r>
          <w:t xml:space="preserve"> gyorsítása mellett, a </w:t>
        </w:r>
      </w:ins>
      <w:ins w:id="290" w:author="Frontó András Levente" w:date="2019-05-23T20:37:00Z">
        <w:r>
          <w:t xml:space="preserve">cél eszközök </w:t>
        </w:r>
      </w:ins>
      <w:ins w:id="291" w:author="Frontó András Levente" w:date="2019-05-23T20:36:00Z">
        <w:r>
          <w:t>kezeléséb</w:t>
        </w:r>
      </w:ins>
      <w:ins w:id="292" w:author="Frontó András Levente" w:date="2019-05-23T20:37:00Z">
        <w:r>
          <w:t xml:space="preserve">en is segít. Egyik nagy előnye például az </w:t>
        </w:r>
        <w:proofErr w:type="spellStart"/>
        <w:r>
          <w:t>asset</w:t>
        </w:r>
        <w:proofErr w:type="spellEnd"/>
        <w:r>
          <w:t xml:space="preserve">-ek kezelése. </w:t>
        </w:r>
      </w:ins>
      <w:ins w:id="293" w:author="Frontó András Levente" w:date="2019-05-23T20:38:00Z">
        <w:r>
          <w:t xml:space="preserve">Az </w:t>
        </w:r>
        <w:proofErr w:type="spellStart"/>
        <w:r>
          <w:t>AndroidStudio</w:t>
        </w:r>
        <w:proofErr w:type="spellEnd"/>
        <w:r>
          <w:t xml:space="preserve">-ban </w:t>
        </w:r>
      </w:ins>
      <w:ins w:id="294" w:author="Frontó András Levente" w:date="2019-05-23T20:40:00Z">
        <w:r>
          <w:t>is látott</w:t>
        </w:r>
      </w:ins>
      <w:ins w:id="295" w:author="Frontó András Levente" w:date="2019-05-23T20:39:00Z">
        <w:r>
          <w:t xml:space="preserve"> módon az eszköz képernyő </w:t>
        </w:r>
      </w:ins>
      <w:ins w:id="296" w:author="Frontó András Levente" w:date="2019-05-23T20:40:00Z">
        <w:r>
          <w:t>DPI-</w:t>
        </w:r>
        <w:proofErr w:type="spellStart"/>
        <w:r>
          <w:t>nak</w:t>
        </w:r>
        <w:proofErr w:type="spellEnd"/>
        <w:r>
          <w:t xml:space="preserve"> megfelelő erőforrásokat tölt be például</w:t>
        </w:r>
      </w:ins>
      <w:ins w:id="297" w:author="Frontó András Levente" w:date="2019-05-23T20:41:00Z">
        <w:r>
          <w:t xml:space="preserve">. Kezeli a nyelvi beállításokat, fontokat és minden </w:t>
        </w:r>
      </w:ins>
      <w:ins w:id="298" w:author="Frontó András Levente" w:date="2019-05-23T20:42:00Z">
        <w:r w:rsidR="007A67D3">
          <w:t>mást,</w:t>
        </w:r>
      </w:ins>
      <w:ins w:id="299" w:author="Frontó András Levente" w:date="2019-05-23T20:41:00Z">
        <w:r>
          <w:t xml:space="preserve"> ami az erőforrásokhoz tartozik.</w:t>
        </w:r>
      </w:ins>
    </w:p>
    <w:p w14:paraId="39942650" w14:textId="6D799B7A" w:rsidR="007A67D3" w:rsidRDefault="007A67D3" w:rsidP="00831DD9">
      <w:pPr>
        <w:rPr>
          <w:ins w:id="300" w:author="Frontó András Levente" w:date="2019-05-23T20:52:00Z"/>
        </w:rPr>
      </w:pPr>
      <w:ins w:id="301" w:author="Frontó András Levente" w:date="2019-05-23T20:42:00Z">
        <w:r>
          <w:t xml:space="preserve">Bár ez a legteljesebb </w:t>
        </w:r>
        <w:proofErr w:type="spellStart"/>
        <w:r>
          <w:t>build</w:t>
        </w:r>
        <w:proofErr w:type="spellEnd"/>
        <w:r>
          <w:t xml:space="preserve"> </w:t>
        </w:r>
        <w:proofErr w:type="spellStart"/>
        <w:proofErr w:type="gramStart"/>
        <w:r>
          <w:t>tool</w:t>
        </w:r>
        <w:proofErr w:type="spellEnd"/>
        <w:proofErr w:type="gramEnd"/>
        <w:r>
          <w:t xml:space="preserve"> ami rendelkezésre áll a </w:t>
        </w:r>
        <w:proofErr w:type="spellStart"/>
        <w:r>
          <w:t>React</w:t>
        </w:r>
      </w:ins>
      <w:proofErr w:type="spellEnd"/>
      <w:ins w:id="302" w:author="Frontó András Levente" w:date="2019-05-23T20:43:00Z">
        <w:r>
          <w:t xml:space="preserve"> </w:t>
        </w:r>
        <w:proofErr w:type="spellStart"/>
        <w:r>
          <w:t>Native</w:t>
        </w:r>
        <w:proofErr w:type="spellEnd"/>
        <w:r>
          <w:t xml:space="preserve"> alkalmazások készítéséhez végül én az eredeti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CLI használata mellett döntöttem. Ennek oka, hogy az E</w:t>
        </w:r>
      </w:ins>
      <w:ins w:id="303" w:author="Frontó András Levente" w:date="2019-05-23T20:44:00Z">
        <w:r>
          <w:t>x</w:t>
        </w:r>
      </w:ins>
      <w:ins w:id="304" w:author="Frontó András Levente" w:date="2019-05-23T20:43:00Z">
        <w:r>
          <w:t>p</w:t>
        </w:r>
      </w:ins>
      <w:ins w:id="305" w:author="Frontó András Levente" w:date="2019-05-23T20:44:00Z">
        <w:r>
          <w:t xml:space="preserve">o bár bizonyos szintig képes együtt működni az általam használt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</w:t>
        </w:r>
      </w:ins>
      <w:ins w:id="306" w:author="Frontó András Levente" w:date="2019-05-23T20:45:00Z">
        <w:r>
          <w:t>, de nem támogatja azt</w:t>
        </w:r>
      </w:ins>
      <w:ins w:id="307" w:author="Frontó András Levente" w:date="2019-05-23T20:51:00Z">
        <w:r>
          <w:t xml:space="preserve"> és a közeljövőben nem is tervezik támogatni.</w:t>
        </w:r>
        <w:r w:rsidR="001A13A9">
          <w:t xml:space="preserve"> </w:t>
        </w:r>
      </w:ins>
    </w:p>
    <w:p w14:paraId="6D4E992B" w14:textId="06EFF3CF" w:rsidR="001A13A9" w:rsidRDefault="001A13A9" w:rsidP="00831DD9">
      <w:pPr>
        <w:rPr>
          <w:ins w:id="308" w:author="Frontó András Levente" w:date="2019-05-23T21:00:00Z"/>
        </w:rPr>
      </w:pPr>
      <w:ins w:id="309" w:author="Frontó András Levente" w:date="2019-05-23T20:52:00Z">
        <w:r>
          <w:t xml:space="preserve">Az alkalmazás fejlesztése során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és az Expo platform specif</w:t>
        </w:r>
      </w:ins>
      <w:ins w:id="310" w:author="Frontó András Levente" w:date="2019-05-23T20:53:00Z">
        <w:r>
          <w:t xml:space="preserve">ikus font kezelése hibákhoz vezetett, ezért az </w:t>
        </w:r>
      </w:ins>
      <w:ins w:id="311" w:author="Frontó András Levente" w:date="2019-05-23T20:54:00Z">
        <w:r>
          <w:t>E</w:t>
        </w:r>
      </w:ins>
      <w:ins w:id="312" w:author="Frontó András Levente" w:date="2019-05-23T20:53:00Z">
        <w:r>
          <w:t xml:space="preserve">xpo helyett a jóval egyszerűbb </w:t>
        </w:r>
      </w:ins>
      <w:proofErr w:type="spellStart"/>
      <w:ins w:id="313" w:author="Frontó András Levente" w:date="2019-05-23T20:55:00Z"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CLI használatát választotta</w:t>
        </w:r>
      </w:ins>
      <w:ins w:id="314" w:author="Frontó András Levente" w:date="2019-05-23T20:56:00Z">
        <w:r>
          <w:t xml:space="preserve">m. Ez leginkább az Expo nem </w:t>
        </w:r>
        <w:proofErr w:type="spellStart"/>
        <w:r>
          <w:t>manegelt</w:t>
        </w:r>
        <w:proofErr w:type="spellEnd"/>
        <w:r>
          <w:t xml:space="preserve"> </w:t>
        </w:r>
        <w:proofErr w:type="spellStart"/>
        <w:r>
          <w:t>workflowjára</w:t>
        </w:r>
        <w:proofErr w:type="spellEnd"/>
        <w:r>
          <w:t xml:space="preserve"> </w:t>
        </w:r>
        <w:r>
          <w:lastRenderedPageBreak/>
          <w:t>hasonlít. T</w:t>
        </w:r>
      </w:ins>
      <w:ins w:id="315" w:author="Frontó András Levente" w:date="2019-05-23T20:57:00Z">
        <w:r>
          <w:t>eljes kontrollt enged a platform specifikus projectek felett</w:t>
        </w:r>
      </w:ins>
      <w:ins w:id="316" w:author="Frontó András Levente" w:date="2019-05-23T20:59:00Z">
        <w:r>
          <w:t>, de</w:t>
        </w:r>
      </w:ins>
      <w:ins w:id="317" w:author="Frontó András Levente" w:date="2019-05-23T20:58:00Z">
        <w:r>
          <w:t xml:space="preserve"> nem rendelkezik az </w:t>
        </w:r>
      </w:ins>
      <w:ins w:id="318" w:author="Frontó András Levente" w:date="2019-05-23T20:59:00Z">
        <w:r>
          <w:t>E</w:t>
        </w:r>
      </w:ins>
      <w:ins w:id="319" w:author="Frontó András Levente" w:date="2019-05-23T20:58:00Z">
        <w:r>
          <w:t>xp</w:t>
        </w:r>
      </w:ins>
      <w:ins w:id="320" w:author="Frontó András Levente" w:date="2019-05-23T20:59:00Z">
        <w:r>
          <w:t xml:space="preserve">o nyújtotta előnyökkel. Ez a legegyszerűbb </w:t>
        </w:r>
        <w:proofErr w:type="spellStart"/>
        <w:r>
          <w:t>build</w:t>
        </w:r>
        <w:proofErr w:type="spellEnd"/>
        <w:r>
          <w:t xml:space="preserve"> rendszer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>-hoz</w:t>
        </w:r>
      </w:ins>
      <w:ins w:id="321" w:author="Frontó András Levente" w:date="2019-05-23T21:00:00Z">
        <w:r>
          <w:t>.</w:t>
        </w:r>
      </w:ins>
    </w:p>
    <w:p w14:paraId="28FC8E6E" w14:textId="7BE55751" w:rsidR="001A13A9" w:rsidRDefault="001A13A9" w:rsidP="007F1915">
      <w:ins w:id="322" w:author="Frontó András Levente" w:date="2019-05-23T21:00:00Z">
        <w:r>
          <w:t>Ezeken felül még használh</w:t>
        </w:r>
      </w:ins>
      <w:ins w:id="323" w:author="Frontó András Levente" w:date="2019-05-23T21:01:00Z">
        <w:r>
          <w:t>attam volna a CRNWA</w:t>
        </w:r>
      </w:ins>
      <w:ins w:id="324" w:author="Frontó András Levente" w:date="2019-05-23T21:02:00Z">
        <w:r w:rsidR="000E56F3">
          <w:t xml:space="preserve"> (</w:t>
        </w:r>
        <w:proofErr w:type="spellStart"/>
        <w:r w:rsidR="000E56F3">
          <w:t>Create</w:t>
        </w:r>
        <w:proofErr w:type="spellEnd"/>
        <w:r w:rsidR="000E56F3">
          <w:t xml:space="preserve"> </w:t>
        </w:r>
        <w:proofErr w:type="spellStart"/>
        <w:r w:rsidR="000E56F3">
          <w:t>React</w:t>
        </w:r>
        <w:proofErr w:type="spellEnd"/>
        <w:r w:rsidR="000E56F3">
          <w:t xml:space="preserve"> </w:t>
        </w:r>
        <w:proofErr w:type="spellStart"/>
        <w:r w:rsidR="000E56F3">
          <w:t>Native</w:t>
        </w:r>
        <w:proofErr w:type="spellEnd"/>
        <w:r w:rsidR="000E56F3">
          <w:t xml:space="preserve"> Web App) </w:t>
        </w:r>
        <w:proofErr w:type="spellStart"/>
        <w:r w:rsidR="000E56F3">
          <w:t>build</w:t>
        </w:r>
        <w:proofErr w:type="spellEnd"/>
        <w:r w:rsidR="000E56F3">
          <w:t xml:space="preserve"> rendszert, de ennek feltérképezésére már nem j</w:t>
        </w:r>
      </w:ins>
      <w:ins w:id="325" w:author="Frontó András Levente" w:date="2019-05-23T21:03:00Z">
        <w:r w:rsidR="000E56F3">
          <w:t>utott idő.</w:t>
        </w:r>
      </w:ins>
    </w:p>
    <w:p w14:paraId="2853C6A6" w14:textId="77777777" w:rsidR="007F1915" w:rsidRDefault="007F1915" w:rsidP="007F1915">
      <w:pPr>
        <w:rPr>
          <w:ins w:id="326" w:author="Frontó András Levente" w:date="2019-05-23T21:04:00Z"/>
        </w:rPr>
      </w:pPr>
    </w:p>
    <w:p w14:paraId="6DB3752E" w14:textId="609A9C87" w:rsidR="000E56F3" w:rsidRDefault="000E56F3" w:rsidP="00D61948">
      <w:pPr>
        <w:pStyle w:val="Cmsor2"/>
        <w:rPr>
          <w:ins w:id="327" w:author="Frontó András Levente" w:date="2019-05-23T21:05:00Z"/>
        </w:rPr>
      </w:pPr>
      <w:bookmarkStart w:id="328" w:name="_Toc23802778"/>
      <w:proofErr w:type="spellStart"/>
      <w:ins w:id="329" w:author="Frontó András Levente" w:date="2019-05-23T21:04:00Z">
        <w:r>
          <w:t>Native</w:t>
        </w:r>
        <w:proofErr w:type="spellEnd"/>
        <w:r>
          <w:t xml:space="preserve"> </w:t>
        </w:r>
        <w:proofErr w:type="spellStart"/>
        <w:r>
          <w:t>Base</w:t>
        </w:r>
        <w:proofErr w:type="spellEnd"/>
        <w:r>
          <w:t xml:space="preserve"> és egyéb GUI kön</w:t>
        </w:r>
      </w:ins>
      <w:ins w:id="330" w:author="Frontó András Levente" w:date="2019-05-23T21:05:00Z">
        <w:r>
          <w:t>yvtárak</w:t>
        </w:r>
        <w:bookmarkEnd w:id="328"/>
      </w:ins>
    </w:p>
    <w:p w14:paraId="2673D03F" w14:textId="49E51853" w:rsidR="000E56F3" w:rsidRDefault="00002E39" w:rsidP="000E56F3">
      <w:pPr>
        <w:rPr>
          <w:ins w:id="331" w:author="Frontó András Levente" w:date="2019-05-23T21:26:00Z"/>
        </w:rPr>
      </w:pPr>
      <w:ins w:id="332" w:author="Frontó András Levente" w:date="2019-05-23T21:20:00Z">
        <w:r>
          <w:t xml:space="preserve">A felhasználói felület építésére már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is sok eszközt nyújt, de </w:t>
        </w:r>
      </w:ins>
      <w:ins w:id="333" w:author="Frontó András Levente" w:date="2019-05-23T21:21:00Z">
        <w:r>
          <w:t>pár komplikáltabb vezérlőh</w:t>
        </w:r>
      </w:ins>
      <w:ins w:id="334" w:author="Frontó András Levente" w:date="2019-05-23T21:22:00Z">
        <w:r>
          <w:t xml:space="preserve">öz és egy egységes téma </w:t>
        </w:r>
      </w:ins>
      <w:r w:rsidR="007F1915">
        <w:t>e</w:t>
      </w:r>
      <w:ins w:id="335" w:author="Frontó András Levente" w:date="2019-05-23T21:22:00Z">
        <w:r>
          <w:t xml:space="preserve">léréséhez külső könyvtárakat használtam. </w:t>
        </w:r>
      </w:ins>
      <w:ins w:id="336" w:author="Frontó András Levente" w:date="2019-05-23T21:25:00Z">
        <w:r>
          <w:t>Találni egy</w:t>
        </w:r>
      </w:ins>
      <w:ins w:id="337" w:author="Frontó András Levente" w:date="2019-05-23T21:23:00Z">
        <w:r>
          <w:t xml:space="preserve"> olyan komponens könyvtár</w:t>
        </w:r>
      </w:ins>
      <w:ins w:id="338" w:author="Frontó András Levente" w:date="2019-05-23T21:25:00Z">
        <w:r>
          <w:t>at</w:t>
        </w:r>
      </w:ins>
      <w:ins w:id="339" w:author="Frontó András Levente" w:date="2019-05-23T21:23:00Z">
        <w:r>
          <w:t>, mely</w:t>
        </w:r>
      </w:ins>
      <w:ins w:id="340" w:author="Frontó András Levente" w:date="2019-05-23T21:24:00Z">
        <w:r>
          <w:t xml:space="preserve"> teljes mértékben</w:t>
        </w:r>
      </w:ins>
      <w:ins w:id="341" w:author="Frontó András Levente" w:date="2019-05-23T21:23:00Z">
        <w:r>
          <w:t xml:space="preserve"> működik weben és natív alkalmazásokban is</w:t>
        </w:r>
      </w:ins>
      <w:ins w:id="342" w:author="Frontó András Levente" w:date="2019-05-23T21:24:00Z">
        <w:r>
          <w:t xml:space="preserve"> viszont nem </w:t>
        </w:r>
      </w:ins>
      <w:ins w:id="343" w:author="Frontó András Levente" w:date="2019-05-23T21:25:00Z">
        <w:r>
          <w:t>könny</w:t>
        </w:r>
      </w:ins>
      <w:ins w:id="344" w:author="Frontó András Levente" w:date="2019-05-23T21:26:00Z">
        <w:r>
          <w:t xml:space="preserve">ű. </w:t>
        </w:r>
      </w:ins>
    </w:p>
    <w:p w14:paraId="45EFDB6D" w14:textId="1C3C3083" w:rsidR="003F204D" w:rsidRDefault="00002E39" w:rsidP="003F204D">
      <w:pPr>
        <w:rPr>
          <w:ins w:id="345" w:author="Frontó András Levente" w:date="2019-05-23T21:33:00Z"/>
        </w:rPr>
      </w:pPr>
      <w:ins w:id="346" w:author="Frontó András Levente" w:date="2019-05-23T21:26:00Z">
        <w:r>
          <w:t xml:space="preserve">A feladatom során több ilyen könyvtárat is kipróbáltam. </w:t>
        </w:r>
      </w:ins>
      <w:ins w:id="347" w:author="Frontó András Levente" w:date="2019-05-23T21:27:00Z">
        <w:r>
          <w:t xml:space="preserve">A </w:t>
        </w:r>
        <w:proofErr w:type="spellStart"/>
        <w:r w:rsidRPr="003F204D">
          <w:rPr>
            <w:u w:val="thick"/>
            <w:rPrChange w:id="348" w:author="Frontó András Levente" w:date="2019-05-23T21:30:00Z">
              <w:rPr/>
            </w:rPrChange>
          </w:rPr>
          <w:t>react-native-material-ui</w:t>
        </w:r>
        <w:proofErr w:type="spellEnd"/>
        <w:r>
          <w:t xml:space="preserve"> a webes világból jól ismert </w:t>
        </w:r>
        <w:proofErr w:type="spellStart"/>
        <w:r>
          <w:t>Material</w:t>
        </w:r>
        <w:proofErr w:type="spellEnd"/>
        <w:r>
          <w:t xml:space="preserve"> </w:t>
        </w:r>
        <w:proofErr w:type="spellStart"/>
        <w:r>
          <w:t>Theme-et</w:t>
        </w:r>
        <w:proofErr w:type="spellEnd"/>
        <w:r>
          <w:t xml:space="preserve"> adja </w:t>
        </w:r>
      </w:ins>
      <w:ins w:id="349" w:author="Frontó András Levente" w:date="2019-05-23T21:28:00Z">
        <w:r>
          <w:t xml:space="preserve">hozzá a natív alkalmazásunkhoz.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 viszont nem működött együtt</w:t>
        </w:r>
      </w:ins>
      <w:ins w:id="350" w:author="Frontó András Levente" w:date="2019-05-23T21:29:00Z">
        <w:r>
          <w:t>. A</w:t>
        </w:r>
      </w:ins>
      <w:ins w:id="351" w:author="Frontó András Levente" w:date="2019-05-23T21:28:00Z">
        <w:r>
          <w:t xml:space="preserve">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</w:t>
        </w:r>
      </w:ins>
      <w:ins w:id="352" w:author="Frontó András Levente" w:date="2019-05-23T21:29:00Z">
        <w:r>
          <w:t xml:space="preserve">Web komponensei bár nagyon hasonlítanak a </w:t>
        </w:r>
      </w:ins>
      <w:proofErr w:type="spellStart"/>
      <w:ins w:id="353" w:author="Frontó András Levente" w:date="2019-05-23T21:30:00Z">
        <w:r w:rsidR="003F204D">
          <w:t>React</w:t>
        </w:r>
        <w:proofErr w:type="spellEnd"/>
        <w:r w:rsidR="003F204D">
          <w:t xml:space="preserve"> </w:t>
        </w:r>
        <w:proofErr w:type="spellStart"/>
        <w:r w:rsidR="003F204D">
          <w:t>Native</w:t>
        </w:r>
        <w:proofErr w:type="spellEnd"/>
        <w:r w:rsidR="003F204D">
          <w:t xml:space="preserve"> komponensekhez ezért többnyire egy az egyben megfeleltethetők egymás</w:t>
        </w:r>
      </w:ins>
      <w:ins w:id="354" w:author="Frontó András Levente" w:date="2019-05-23T21:31:00Z">
        <w:r w:rsidR="003F204D">
          <w:t xml:space="preserve">nak, de a </w:t>
        </w:r>
        <w:proofErr w:type="spellStart"/>
        <w:r w:rsidR="003F204D">
          <w:t>prop-okat</w:t>
        </w:r>
        <w:proofErr w:type="spellEnd"/>
        <w:r w:rsidR="003F204D">
          <w:t xml:space="preserve"> nem teljesen egyformán kezelik és emiatt ez a komponens könyvtár nem működött. </w:t>
        </w:r>
      </w:ins>
    </w:p>
    <w:p w14:paraId="4E549793" w14:textId="4DCB906E" w:rsidR="003F204D" w:rsidRDefault="003F204D" w:rsidP="003F204D">
      <w:pPr>
        <w:rPr>
          <w:ins w:id="355" w:author="Frontó András Levente" w:date="2019-05-23T21:37:00Z"/>
        </w:rPr>
      </w:pPr>
      <w:ins w:id="356" w:author="Frontó András Levente" w:date="2019-05-23T21:31:00Z">
        <w:r>
          <w:t xml:space="preserve">A </w:t>
        </w:r>
      </w:ins>
      <w:ins w:id="357" w:author="Frontó András Levente" w:date="2019-05-23T21:32:00Z">
        <w:r>
          <w:t xml:space="preserve">második próbálkozás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</w:t>
        </w:r>
        <w:proofErr w:type="spellStart"/>
        <w:r>
          <w:t>Elemnts</w:t>
        </w:r>
        <w:proofErr w:type="spellEnd"/>
        <w:r>
          <w:t xml:space="preserve"> volt. </w:t>
        </w:r>
      </w:ins>
      <w:ins w:id="358" w:author="Frontó András Levente" w:date="2019-05-23T21:33:00Z">
        <w:r>
          <w:t xml:space="preserve">Ezt elvileg össze lehetne kombinálni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Webbel ehhez még egy </w:t>
        </w:r>
        <w:proofErr w:type="spellStart"/>
        <w:r>
          <w:t>t</w:t>
        </w:r>
      </w:ins>
      <w:ins w:id="359" w:author="Frontó András Levente" w:date="2019-05-23T21:34:00Z">
        <w:r>
          <w:t>utarial</w:t>
        </w:r>
        <w:proofErr w:type="spellEnd"/>
        <w:r>
          <w:t xml:space="preserve"> is van. Ehhez viszont a CRNWA </w:t>
        </w:r>
        <w:proofErr w:type="spellStart"/>
        <w:r>
          <w:t>build</w:t>
        </w:r>
        <w:proofErr w:type="spellEnd"/>
        <w:r>
          <w:t xml:space="preserve"> eszközt kéne </w:t>
        </w:r>
      </w:ins>
      <w:ins w:id="360" w:author="Frontó András Levente" w:date="2019-05-23T21:35:00Z">
        <w:r>
          <w:t>használnom,</w:t>
        </w:r>
      </w:ins>
      <w:ins w:id="361" w:author="Frontó András Levente" w:date="2019-05-23T21:34:00Z">
        <w:r>
          <w:t xml:space="preserve"> </w:t>
        </w:r>
      </w:ins>
      <w:ins w:id="362" w:author="Frontó András Levente" w:date="2019-05-23T21:35:00Z">
        <w:r>
          <w:t>melynek</w:t>
        </w:r>
      </w:ins>
      <w:ins w:id="363" w:author="Frontó András Levente" w:date="2019-05-23T21:34:00Z">
        <w:r>
          <w:t xml:space="preserve"> megértésére nem jutott idő és nem emellett </w:t>
        </w:r>
      </w:ins>
      <w:ins w:id="364" w:author="Frontó András Levente" w:date="2019-05-23T21:35:00Z">
        <w:r>
          <w:t>döntöttem végül. A megfelelő</w:t>
        </w:r>
      </w:ins>
      <w:ins w:id="365" w:author="Frontó András Levente" w:date="2019-05-23T21:36:00Z">
        <w:r>
          <w:t xml:space="preserve"> </w:t>
        </w:r>
        <w:proofErr w:type="spellStart"/>
        <w:r>
          <w:t>build</w:t>
        </w:r>
        <w:proofErr w:type="spellEnd"/>
        <w:r>
          <w:t xml:space="preserve"> rendszer nélkül viszont sajnos nem sikerült működésre b</w:t>
        </w:r>
      </w:ins>
      <w:ins w:id="366" w:author="Frontó András Levente" w:date="2019-05-23T21:37:00Z">
        <w:r>
          <w:t>írni.</w:t>
        </w:r>
      </w:ins>
    </w:p>
    <w:p w14:paraId="6A981079" w14:textId="77777777" w:rsidR="00865D97" w:rsidRDefault="003F204D" w:rsidP="003F204D">
      <w:pPr>
        <w:rPr>
          <w:ins w:id="367" w:author="Frontó András Levente" w:date="2019-05-23T22:03:00Z"/>
        </w:rPr>
      </w:pPr>
      <w:ins w:id="368" w:author="Frontó András Levente" w:date="2019-05-23T21:37:00Z">
        <w:r>
          <w:t xml:space="preserve">Harmadik próbálkozásként a </w:t>
        </w:r>
        <w:proofErr w:type="spellStart"/>
        <w:r w:rsidRPr="003F204D">
          <w:t>Nachos</w:t>
        </w:r>
        <w:proofErr w:type="spellEnd"/>
        <w:r>
          <w:t xml:space="preserve"> UI-</w:t>
        </w:r>
        <w:proofErr w:type="spellStart"/>
        <w:r>
          <w:t>al</w:t>
        </w:r>
        <w:proofErr w:type="spellEnd"/>
        <w:r>
          <w:t xml:space="preserve"> próbálkoztam</w:t>
        </w:r>
      </w:ins>
      <w:ins w:id="369" w:author="Frontó András Levente" w:date="2019-05-23T21:39:00Z">
        <w:r>
          <w:t xml:space="preserve">, mely külön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Webhez készült</w:t>
        </w:r>
      </w:ins>
      <w:ins w:id="370" w:author="Frontó András Levente" w:date="2019-05-23T21:38:00Z">
        <w:r>
          <w:t>, ez működött weben és natívan is. Az volt az egyetlen gond, hogy a natív</w:t>
        </w:r>
      </w:ins>
      <w:ins w:id="371" w:author="Frontó András Levente" w:date="2019-05-23T21:39:00Z">
        <w:r>
          <w:t xml:space="preserve"> alkalmazá</w:t>
        </w:r>
      </w:ins>
      <w:ins w:id="372" w:author="Frontó András Levente" w:date="2019-05-23T21:40:00Z">
        <w:r>
          <w:t xml:space="preserve">sban </w:t>
        </w:r>
        <w:r w:rsidR="009F123E">
          <w:t>nagyon specifikus stílus szabályok nélkül teljesen szét esett a felület főleg mikor felület változás történ</w:t>
        </w:r>
      </w:ins>
      <w:ins w:id="373" w:author="Frontó András Levente" w:date="2019-05-23T21:41:00Z">
        <w:r w:rsidR="009F123E">
          <w:t>t. Ez idővel n</w:t>
        </w:r>
      </w:ins>
      <w:ins w:id="374" w:author="Frontó András Levente" w:date="2019-05-23T21:42:00Z">
        <w:r w:rsidR="009F123E">
          <w:t>agyon frusztrálóvá vált tehát ezt is elvetettem.</w:t>
        </w:r>
      </w:ins>
    </w:p>
    <w:p w14:paraId="3F23ABB4" w14:textId="380D202C" w:rsidR="009F123E" w:rsidRDefault="005070F5" w:rsidP="003F204D">
      <w:pPr>
        <w:rPr>
          <w:ins w:id="375" w:author="Frontó András Levente" w:date="2019-05-23T21:58:00Z"/>
        </w:rPr>
      </w:pPr>
      <w:ins w:id="376" w:author="Frontó András Levente" w:date="2019-05-23T21:59:00Z">
        <w:r>
          <w:rPr>
            <w:noProof/>
          </w:rPr>
          <w:lastRenderedPageBreak/>
          <w:drawing>
            <wp:anchor distT="0" distB="0" distL="114300" distR="114300" simplePos="0" relativeHeight="251659264" behindDoc="0" locked="0" layoutInCell="1" allowOverlap="1" wp14:anchorId="22B100CB" wp14:editId="51DF1D20">
              <wp:simplePos x="0" y="0"/>
              <wp:positionH relativeFrom="margin">
                <wp:posOffset>-199342</wp:posOffset>
              </wp:positionH>
              <wp:positionV relativeFrom="paragraph">
                <wp:posOffset>1595347</wp:posOffset>
              </wp:positionV>
              <wp:extent cx="2146935" cy="3972560"/>
              <wp:effectExtent l="0" t="0" r="5715" b="8890"/>
              <wp:wrapThrough wrapText="bothSides">
                <wp:wrapPolygon edited="0">
                  <wp:start x="2108" y="0"/>
                  <wp:lineTo x="1342" y="414"/>
                  <wp:lineTo x="958" y="1036"/>
                  <wp:lineTo x="958" y="19887"/>
                  <wp:lineTo x="0" y="20509"/>
                  <wp:lineTo x="383" y="21545"/>
                  <wp:lineTo x="5750" y="21545"/>
                  <wp:lineTo x="15716" y="21545"/>
                  <wp:lineTo x="21274" y="21545"/>
                  <wp:lineTo x="21466" y="20198"/>
                  <wp:lineTo x="20316" y="19887"/>
                  <wp:lineTo x="20508" y="11601"/>
                  <wp:lineTo x="20124" y="621"/>
                  <wp:lineTo x="19166" y="0"/>
                  <wp:lineTo x="2108" y="0"/>
                </wp:wrapPolygon>
              </wp:wrapThrough>
              <wp:docPr id="3" name="Kép 3" descr="A képen monitor, képernyőkép, képernyő, mobiltelefon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Screenshot_2019-05-20-18-48-13_framed.png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6935" cy="3972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377" w:author="Frontó András Levente" w:date="2019-05-23T21:42:00Z">
        <w:r w:rsidR="009F123E">
          <w:t xml:space="preserve">A negyedik és egyben utolsó próbálkozásom </w:t>
        </w:r>
      </w:ins>
      <w:ins w:id="378" w:author="Frontó András Levente" w:date="2019-05-23T21:52:00Z">
        <w:r w:rsidR="009F123E">
          <w:t xml:space="preserve">a </w:t>
        </w:r>
        <w:proofErr w:type="spellStart"/>
        <w:r w:rsidR="009F123E">
          <w:t>Native</w:t>
        </w:r>
        <w:proofErr w:type="spellEnd"/>
        <w:r w:rsidR="009F123E">
          <w:t xml:space="preserve"> </w:t>
        </w:r>
        <w:proofErr w:type="spellStart"/>
        <w:r w:rsidR="009F123E">
          <w:t>Base</w:t>
        </w:r>
        <w:proofErr w:type="spellEnd"/>
        <w:r w:rsidR="009F123E">
          <w:t xml:space="preserve"> komponens könyvtárral volt. </w:t>
        </w:r>
      </w:ins>
      <w:ins w:id="379" w:author="Frontó András Levente" w:date="2019-05-23T21:53:00Z">
        <w:r w:rsidR="009F123E">
          <w:t xml:space="preserve">Ennek a könyvtárnak van egy külön webes </w:t>
        </w:r>
        <w:proofErr w:type="spellStart"/>
        <w:r w:rsidR="009F123E">
          <w:t>forkja</w:t>
        </w:r>
        <w:proofErr w:type="spellEnd"/>
        <w:r w:rsidR="009F123E">
          <w:t xml:space="preserve"> a </w:t>
        </w:r>
        <w:proofErr w:type="spellStart"/>
        <w:r w:rsidR="009F123E">
          <w:t>Native</w:t>
        </w:r>
        <w:proofErr w:type="spellEnd"/>
        <w:r w:rsidR="009F123E">
          <w:t xml:space="preserve"> </w:t>
        </w:r>
        <w:proofErr w:type="spellStart"/>
        <w:r w:rsidR="009F123E">
          <w:t>Base</w:t>
        </w:r>
        <w:proofErr w:type="spellEnd"/>
        <w:r w:rsidR="009F123E">
          <w:t xml:space="preserve"> </w:t>
        </w:r>
      </w:ins>
      <w:ins w:id="380" w:author="Frontó András Levente" w:date="2019-05-23T21:54:00Z">
        <w:r>
          <w:t>Web. Ez</w:t>
        </w:r>
      </w:ins>
      <w:ins w:id="381" w:author="Frontó András Levente" w:date="2019-05-23T21:55:00Z">
        <w:r>
          <w:t xml:space="preserve"> </w:t>
        </w:r>
      </w:ins>
      <w:ins w:id="382" w:author="Frontó András Levente" w:date="2019-05-23T21:53:00Z">
        <w:r>
          <w:t xml:space="preserve">teljesen együtt működik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Web-bel. </w:t>
        </w:r>
      </w:ins>
      <w:ins w:id="383" w:author="Frontó András Levente" w:date="2019-05-23T21:55:00Z">
        <w:r>
          <w:t xml:space="preserve">A webpack.config.js-ben ezt is </w:t>
        </w:r>
        <w:proofErr w:type="spellStart"/>
        <w:r>
          <w:t>mappelni</w:t>
        </w:r>
        <w:proofErr w:type="spellEnd"/>
        <w:r>
          <w:t xml:space="preserve"> kell a </w:t>
        </w:r>
        <w:proofErr w:type="spellStart"/>
        <w:r>
          <w:t>React</w:t>
        </w:r>
      </w:ins>
      <w:proofErr w:type="spellEnd"/>
      <w:ins w:id="384" w:author="Frontó András Levente" w:date="2019-05-23T21:54:00Z">
        <w:r>
          <w:t xml:space="preserve"> </w:t>
        </w:r>
      </w:ins>
      <w:proofErr w:type="spellStart"/>
      <w:ins w:id="385" w:author="Frontó András Levente" w:date="2019-05-23T21:55:00Z">
        <w:r>
          <w:t>Native</w:t>
        </w:r>
        <w:proofErr w:type="spellEnd"/>
        <w:r>
          <w:t xml:space="preserve"> –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</w:t>
        </w:r>
      </w:ins>
      <w:ins w:id="386" w:author="Frontó András Levente" w:date="2019-05-23T21:56:00Z">
        <w:r>
          <w:t>mappeléshez hasonlóan. Ez a komponens könyvtár egységes gomb stílusokat</w:t>
        </w:r>
      </w:ins>
      <w:ins w:id="387" w:author="Frontó András Levente" w:date="2019-05-23T21:57:00Z">
        <w:r>
          <w:t xml:space="preserve">, </w:t>
        </w:r>
        <w:proofErr w:type="spellStart"/>
        <w:r>
          <w:t>Card</w:t>
        </w:r>
        <w:proofErr w:type="spellEnd"/>
        <w:r>
          <w:t xml:space="preserve"> elemeket, interaktív listákat és </w:t>
        </w:r>
      </w:ins>
      <w:ins w:id="388" w:author="Frontó András Levente" w:date="2019-05-23T21:58:00Z">
        <w:r>
          <w:t>sok hasznos vezérlőt tartalmaz.</w:t>
        </w:r>
      </w:ins>
    </w:p>
    <w:p w14:paraId="7047E1F9" w14:textId="6A163529" w:rsidR="00976388" w:rsidRDefault="005070F5" w:rsidP="00976388">
      <w:pPr>
        <w:spacing w:after="0" w:line="240" w:lineRule="auto"/>
        <w:ind w:firstLine="0"/>
        <w:jc w:val="left"/>
        <w:rPr>
          <w:ins w:id="389" w:author="Frontó András Levente" w:date="2019-05-23T22:01:00Z"/>
        </w:rPr>
      </w:pPr>
      <w:ins w:id="390" w:author="Frontó András Levente" w:date="2019-05-23T22:00:00Z">
        <w:r>
          <w:rPr>
            <w:noProof/>
          </w:rPr>
          <w:drawing>
            <wp:inline distT="0" distB="0" distL="0" distR="0" wp14:anchorId="72195D49" wp14:editId="1A2A76A4">
              <wp:extent cx="3303917" cy="3732322"/>
              <wp:effectExtent l="0" t="0" r="0" b="1905"/>
              <wp:docPr id="5" name="Kép 5" descr="A képen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ThreadList.PNG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3917" cy="37323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025FF3" w14:textId="0327E95D" w:rsidR="005070F5" w:rsidRDefault="005070F5" w:rsidP="00976388">
      <w:pPr>
        <w:spacing w:after="0" w:line="240" w:lineRule="auto"/>
        <w:ind w:firstLine="0"/>
        <w:jc w:val="left"/>
        <w:rPr>
          <w:ins w:id="391" w:author="Frontó András Levente" w:date="2019-05-23T22:01:00Z"/>
        </w:rPr>
      </w:pPr>
    </w:p>
    <w:p w14:paraId="3EDE86DA" w14:textId="2D1427A2" w:rsidR="00865D97" w:rsidDel="00865D97" w:rsidRDefault="005070F5" w:rsidP="00F82FA4">
      <w:pPr>
        <w:pStyle w:val="Cmsor1"/>
        <w:pageBreakBefore w:val="0"/>
        <w:spacing w:line="240" w:lineRule="auto"/>
        <w:rPr>
          <w:del w:id="392" w:author="Frontó András Levente" w:date="2019-05-23T22:04:00Z"/>
          <w:i/>
          <w:color w:val="767171" w:themeColor="background2" w:themeShade="80"/>
        </w:rPr>
      </w:pPr>
      <w:ins w:id="393" w:author="Frontó András Levente" w:date="2019-05-23T22:01:00Z"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4" w:author="Frontó András Levente" w:date="2019-05-23T22:04:00Z">
              <w:rPr>
                <w:b w:val="0"/>
                <w:bCs w:val="0"/>
              </w:rPr>
            </w:rPrChange>
          </w:rPr>
          <w:t>A képen a kérdéseket tartalmazó</w:t>
        </w:r>
      </w:ins>
      <w:ins w:id="395" w:author="Frontó András Levente" w:date="2019-05-23T22:02:00Z"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6" w:author="Frontó András Levente" w:date="2019-05-23T22:04:00Z">
              <w:rPr>
                <w:b w:val="0"/>
                <w:bCs w:val="0"/>
              </w:rPr>
            </w:rPrChange>
          </w:rPr>
          <w:t xml:space="preserve"> </w:t>
        </w:r>
        <w:proofErr w:type="spellStart"/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7" w:author="Frontó András Levente" w:date="2019-05-23T22:04:00Z">
              <w:rPr>
                <w:b w:val="0"/>
                <w:bCs w:val="0"/>
              </w:rPr>
            </w:rPrChange>
          </w:rPr>
          <w:t>Card</w:t>
        </w:r>
        <w:proofErr w:type="spellEnd"/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8" w:author="Frontó András Levente" w:date="2019-05-23T22:04:00Z">
              <w:rPr>
                <w:b w:val="0"/>
                <w:bCs w:val="0"/>
              </w:rPr>
            </w:rPrChange>
          </w:rPr>
          <w:t xml:space="preserve"> komponensek listája látható mobilo</w:t>
        </w:r>
      </w:ins>
      <w:ins w:id="399" w:author="Frontó András Levente" w:date="2019-05-23T22:03:00Z"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400" w:author="Frontó András Levente" w:date="2019-05-23T22:04:00Z">
              <w:rPr>
                <w:b w:val="0"/>
                <w:bCs w:val="0"/>
              </w:rPr>
            </w:rPrChange>
          </w:rPr>
          <w:t>n és weben</w:t>
        </w:r>
      </w:ins>
    </w:p>
    <w:p w14:paraId="0BBF5FFE" w14:textId="47D2390A" w:rsidR="00865D97" w:rsidRDefault="00865D97">
      <w:pPr>
        <w:ind w:firstLine="0"/>
        <w:jc w:val="center"/>
        <w:rPr>
          <w:ins w:id="401" w:author="Frontó András Levente" w:date="2019-05-23T22:04:00Z"/>
        </w:rPr>
        <w:pPrChange w:id="402" w:author="Frontó András Levente" w:date="2019-05-23T22:05:00Z">
          <w:pPr/>
        </w:pPrChange>
      </w:pPr>
    </w:p>
    <w:p w14:paraId="66E2FD16" w14:textId="72D4C0D5" w:rsidR="00865D97" w:rsidRDefault="00865D97" w:rsidP="00865D97">
      <w:pPr>
        <w:rPr>
          <w:ins w:id="403" w:author="Frontó András Levente" w:date="2019-05-23T22:09:00Z"/>
        </w:rPr>
      </w:pPr>
      <w:ins w:id="404" w:author="Frontó András Levente" w:date="2019-05-23T22:05:00Z">
        <w:r>
          <w:t>Ennek a komponens könyvtárnak az egyetlen komolyabb hátránya, hogy nem</w:t>
        </w:r>
      </w:ins>
      <w:ins w:id="405" w:author="Frontó András Levente" w:date="2019-05-23T22:06:00Z">
        <w:r>
          <w:t xml:space="preserve"> minden natívon működő komponens része a webes </w:t>
        </w:r>
        <w:proofErr w:type="spellStart"/>
        <w:r>
          <w:t>forknak</w:t>
        </w:r>
        <w:proofErr w:type="spellEnd"/>
        <w:r>
          <w:t xml:space="preserve"> ezért </w:t>
        </w:r>
      </w:ins>
      <w:ins w:id="406" w:author="Frontó András Levente" w:date="2019-05-23T22:07:00Z">
        <w:r>
          <w:t>az egységes kinézet kialakítása néha nehezebb.</w:t>
        </w:r>
      </w:ins>
    </w:p>
    <w:p w14:paraId="2C14CA54" w14:textId="77FE178A" w:rsidR="00865D97" w:rsidRDefault="003458FF" w:rsidP="00D61948">
      <w:pPr>
        <w:pStyle w:val="Cmsor2"/>
      </w:pPr>
      <w:bookmarkStart w:id="407" w:name="_Toc23802779"/>
      <w:proofErr w:type="spellStart"/>
      <w:r>
        <w:t>Entity</w:t>
      </w:r>
      <w:proofErr w:type="spellEnd"/>
      <w:r>
        <w:t xml:space="preserve"> Framework és ASP.NET </w:t>
      </w:r>
      <w:proofErr w:type="spellStart"/>
      <w:r>
        <w:t>Core</w:t>
      </w:r>
      <w:bookmarkEnd w:id="407"/>
      <w:proofErr w:type="spellEnd"/>
    </w:p>
    <w:p w14:paraId="642C1485" w14:textId="7CB48E0D" w:rsidR="0049063A" w:rsidRDefault="003458FF" w:rsidP="0049063A">
      <w:r>
        <w:t xml:space="preserve">Mivel egy webalkalmazásról beszélünk mindenképpen szükség volt egy backendre. Az ASP.NET </w:t>
      </w:r>
      <w:proofErr w:type="spellStart"/>
      <w:r>
        <w:t>Core</w:t>
      </w:r>
      <w:proofErr w:type="spellEnd"/>
      <w:r>
        <w:t xml:space="preserve"> nyílt forráskódú webes keretrendszert használtam fel</w:t>
      </w:r>
      <w:r w:rsidR="008D65E4">
        <w:t xml:space="preserve">, ami </w:t>
      </w:r>
      <w:proofErr w:type="spellStart"/>
      <w:r w:rsidR="008D65E4">
        <w:t>cross</w:t>
      </w:r>
      <w:proofErr w:type="spellEnd"/>
      <w:r w:rsidR="008D65E4">
        <w:t xml:space="preserve"> platform backendek készítésére képes. </w:t>
      </w:r>
      <w:r w:rsidR="0049063A">
        <w:t xml:space="preserve">Ez egy moduláris keretrendszer, ami a backend minden funkcionalitását lefedi. Például a több felhasználós rendszerhez elengedhetetlen azonosítást az ASP.NET </w:t>
      </w:r>
      <w:proofErr w:type="spellStart"/>
      <w:r w:rsidR="0049063A">
        <w:t>Identity</w:t>
      </w:r>
      <w:proofErr w:type="spellEnd"/>
      <w:r w:rsidR="0049063A">
        <w:t xml:space="preserve"> segítségével valósítottam meg.</w:t>
      </w:r>
    </w:p>
    <w:p w14:paraId="6C04EEDD" w14:textId="35BA797E" w:rsidR="0049063A" w:rsidRDefault="008D65E4" w:rsidP="0049063A">
      <w:r>
        <w:lastRenderedPageBreak/>
        <w:t>Az adatok kezelését a Microsoft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keretrendszerével az </w:t>
      </w:r>
      <w:proofErr w:type="spellStart"/>
      <w:r>
        <w:t>Entity</w:t>
      </w:r>
      <w:proofErr w:type="spellEnd"/>
      <w:r>
        <w:t xml:space="preserve"> Framework segítségével oldottam meg. </w:t>
      </w:r>
    </w:p>
    <w:p w14:paraId="4DD3987C" w14:textId="4B7894BD" w:rsidR="0049063A" w:rsidRDefault="0049063A" w:rsidP="00D61948">
      <w:pPr>
        <w:pStyle w:val="Cmsor2"/>
      </w:pPr>
      <w:bookmarkStart w:id="408" w:name="_Toc23802780"/>
      <w:proofErr w:type="spellStart"/>
      <w:r>
        <w:t>Axios</w:t>
      </w:r>
      <w:bookmarkEnd w:id="408"/>
      <w:proofErr w:type="spellEnd"/>
    </w:p>
    <w:p w14:paraId="3A219691" w14:textId="1A1AF765" w:rsidR="00420148" w:rsidRDefault="00F1034A" w:rsidP="00420148">
      <w:r>
        <w:t xml:space="preserve">Az alkalmazás nagy része HTTP segítségével kommunikál a backend és a frontend között. Backend oldalról ezt az ASP.NET </w:t>
      </w:r>
      <w:proofErr w:type="spellStart"/>
      <w:r>
        <w:t>Core-val</w:t>
      </w:r>
      <w:proofErr w:type="spellEnd"/>
      <w:r>
        <w:t xml:space="preserve"> készített kontrollerek tökéletesen kiszolgálják. Kliensoldalról viszont az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alapú HTTP kliens könyvtárat használom. Ez</w:t>
      </w:r>
      <w:r w:rsidR="0051612B">
        <w:t>zel</w:t>
      </w:r>
      <w:r>
        <w:t xml:space="preserve"> a könyvtár</w:t>
      </w:r>
      <w:r w:rsidR="0051612B">
        <w:t xml:space="preserve">ral </w:t>
      </w:r>
      <w:r>
        <w:t xml:space="preserve">könnyen kezelhető </w:t>
      </w:r>
      <w:r w:rsidR="0051612B">
        <w:t xml:space="preserve">http kéréseket lehet </w:t>
      </w:r>
      <w:r w:rsidR="00285F8D">
        <w:t xml:space="preserve">összeállítani. A kérések egy </w:t>
      </w:r>
      <w:proofErr w:type="spellStart"/>
      <w:r w:rsidR="00285F8D">
        <w:t>promis-val</w:t>
      </w:r>
      <w:proofErr w:type="spellEnd"/>
      <w:r w:rsidR="00285F8D">
        <w:t xml:space="preserve"> térnek vissza, ami lekezelhető mikor megérkezik a http válasz.</w:t>
      </w:r>
      <w:r w:rsidR="004A72FD">
        <w:t xml:space="preserve"> </w:t>
      </w:r>
    </w:p>
    <w:p w14:paraId="70B32315" w14:textId="070DE1E7" w:rsidR="00542A36" w:rsidRDefault="00542A36" w:rsidP="00542A36">
      <w:pPr>
        <w:ind w:firstLine="0"/>
        <w:rPr>
          <w:ins w:id="409" w:author="Frontó András Levente" w:date="2019-05-23T22:27:00Z"/>
        </w:rPr>
      </w:pPr>
      <w:ins w:id="410" w:author="Frontó András Levente" w:date="2019-05-23T22:26:00Z">
        <w:r>
          <w:t>Pé</w:t>
        </w:r>
      </w:ins>
      <w:ins w:id="411" w:author="Frontó András Levente" w:date="2019-05-23T22:27:00Z">
        <w:r>
          <w:t>lda kód:</w:t>
        </w:r>
      </w:ins>
    </w:p>
    <w:p w14:paraId="721B6D67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axios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axios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140F7C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546DCAAE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deleteSkill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id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1305630F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//Beállítom a JWT </w:t>
      </w:r>
      <w:proofErr w:type="spell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tokent</w:t>
      </w:r>
      <w:proofErr w:type="spellEnd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 kéréshez</w:t>
      </w:r>
    </w:p>
    <w:p w14:paraId="50B5F4DD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986801"/>
          <w:sz w:val="20"/>
          <w:szCs w:val="20"/>
          <w:lang w:eastAsia="hu-HU"/>
        </w:rPr>
        <w:t>headers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F7FA7E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Authorization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Bearer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 "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props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jwt</w:t>
      </w:r>
      <w:proofErr w:type="spellEnd"/>
    </w:p>
    <w:p w14:paraId="0F5894FF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5458B2E8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View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current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4078F2"/>
          <w:sz w:val="20"/>
          <w:szCs w:val="20"/>
          <w:lang w:eastAsia="hu-HU"/>
        </w:rPr>
        <w:t>setState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69D457EE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""</w:t>
      </w:r>
    </w:p>
    <w:p w14:paraId="123E23A6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74EA5724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5D1DF6FD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//Felépítek egy HTTP </w:t>
      </w:r>
      <w:proofErr w:type="spell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delete</w:t>
      </w:r>
      <w:proofErr w:type="spellEnd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kérést a megfelelő </w:t>
      </w:r>
      <w:proofErr w:type="spell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headerrel</w:t>
      </w:r>
      <w:proofErr w:type="spellEnd"/>
    </w:p>
    <w:p w14:paraId="61992BF0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axios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4C3782D5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method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"DELETE"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08A30DC2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url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"http://"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proofErr w:type="gram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`:5000/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api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skills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/</w:t>
      </w:r>
      <w:r w:rsidRPr="00420148">
        <w:rPr>
          <w:rFonts w:ascii="Consolas" w:hAnsi="Consolas"/>
          <w:color w:val="CA1243"/>
          <w:sz w:val="20"/>
          <w:szCs w:val="20"/>
          <w:lang w:eastAsia="hu-HU"/>
        </w:rPr>
        <w:t>${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id</w:t>
      </w:r>
      <w:proofErr w:type="spellEnd"/>
      <w:r w:rsidRPr="00420148">
        <w:rPr>
          <w:rFonts w:ascii="Consolas" w:hAnsi="Consolas"/>
          <w:color w:val="CA1243"/>
          <w:sz w:val="20"/>
          <w:szCs w:val="20"/>
          <w:lang w:eastAsia="hu-HU"/>
        </w:rPr>
        <w:t>}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`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72537FEC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headers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headers</w:t>
      </w:r>
      <w:proofErr w:type="spellEnd"/>
    </w:p>
    <w:p w14:paraId="085F86A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</w:t>
      </w:r>
    </w:p>
    <w:p w14:paraId="53BCBF1B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//Feloldom a </w:t>
      </w:r>
      <w:proofErr w:type="spellStart"/>
      <w:proofErr w:type="gram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Promiset</w:t>
      </w:r>
      <w:proofErr w:type="spellEnd"/>
      <w:proofErr w:type="gramEnd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ha visszatér</w:t>
      </w:r>
    </w:p>
    <w:p w14:paraId="0AFC48E0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gram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then</w:t>
      </w:r>
      <w:proofErr w:type="spellEnd"/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response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0B847998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r w:rsidRPr="00420148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log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response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743962E1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</w:t>
      </w:r>
    </w:p>
    <w:p w14:paraId="5893477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//Hiba esetén lekezelem és lekezelem a hibát</w:t>
      </w:r>
    </w:p>
    <w:p w14:paraId="2528EE68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gram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catch</w:t>
      </w:r>
      <w:proofErr w:type="spellEnd"/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2E4EC747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r w:rsidRPr="00420148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log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1F3FAAD0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View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current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4078F2"/>
          <w:sz w:val="20"/>
          <w:szCs w:val="20"/>
          <w:lang w:eastAsia="hu-HU"/>
        </w:rPr>
        <w:t>setState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6888B3FE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error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response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data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5F6E0D95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loading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986801"/>
          <w:sz w:val="20"/>
          <w:szCs w:val="20"/>
          <w:lang w:eastAsia="hu-HU"/>
        </w:rPr>
        <w:t>false</w:t>
      </w:r>
      <w:proofErr w:type="spellEnd"/>
    </w:p>
    <w:p w14:paraId="1C0C0611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14517419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188F7C2B" w14:textId="1062E169" w:rsidR="004A72FD" w:rsidRDefault="00420148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3C6E2F3F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1F5CBEA" w14:textId="00D193A8" w:rsidR="004A72FD" w:rsidRDefault="004A72FD" w:rsidP="004A72FD">
      <w:r>
        <w:t xml:space="preserve">A JavaScript-ben alapértelmezett </w:t>
      </w:r>
      <w:proofErr w:type="spellStart"/>
      <w:r>
        <w:t>fetch</w:t>
      </w:r>
      <w:proofErr w:type="spellEnd"/>
      <w:r>
        <w:t xml:space="preserve">-el szemben számos előnye van az </w:t>
      </w:r>
      <w:proofErr w:type="spellStart"/>
      <w:r>
        <w:t>Axios-nak</w:t>
      </w:r>
      <w:proofErr w:type="spellEnd"/>
      <w:r>
        <w:t xml:space="preserve">. Az </w:t>
      </w:r>
      <w:proofErr w:type="spellStart"/>
      <w:r>
        <w:t>Axios</w:t>
      </w:r>
      <w:proofErr w:type="spellEnd"/>
      <w:r>
        <w:t xml:space="preserve"> az adatokat, amiket küldünk és visszakapunk automatikusan alakítja a kérésnek megfelelő formátumra, valamint vissza JSON-be. </w:t>
      </w:r>
      <w:proofErr w:type="spellStart"/>
      <w:r>
        <w:t>Axios</w:t>
      </w:r>
      <w:proofErr w:type="spellEnd"/>
      <w:r>
        <w:t xml:space="preserve">-ban könnyen állítható </w:t>
      </w:r>
      <w:r>
        <w:lastRenderedPageBreak/>
        <w:t xml:space="preserve">időkorlát a kérésekre, aminek meghaladása után az </w:t>
      </w:r>
      <w:proofErr w:type="spellStart"/>
      <w:r>
        <w:t>Axios</w:t>
      </w:r>
      <w:proofErr w:type="spellEnd"/>
      <w:r>
        <w:t xml:space="preserve"> </w:t>
      </w:r>
      <w:r w:rsidR="008631DF">
        <w:t xml:space="preserve">eldobja a kérést. Emellett képes szimultán kérések indítására is. </w:t>
      </w:r>
    </w:p>
    <w:p w14:paraId="031A4E2E" w14:textId="633F6329" w:rsidR="008631DF" w:rsidRDefault="008631DF" w:rsidP="004A72FD">
      <w:pPr>
        <w:rPr>
          <w:ins w:id="412" w:author="Frontó András Levente" w:date="2019-05-23T22:27:00Z"/>
        </w:rPr>
      </w:pPr>
      <w:r>
        <w:t xml:space="preserve">Összegezve: az </w:t>
      </w:r>
      <w:proofErr w:type="spellStart"/>
      <w:r>
        <w:t>Axios</w:t>
      </w:r>
      <w:proofErr w:type="spellEnd"/>
      <w:r>
        <w:t xml:space="preserve"> egy jól kezelhető és kényelmes könyvtár HTTP kérések indítására és </w:t>
      </w:r>
      <w:r w:rsidR="00E74F82">
        <w:t xml:space="preserve">HTTP válaszok kezelésére és mindenképp előre lépés az egyszerű </w:t>
      </w:r>
      <w:proofErr w:type="spellStart"/>
      <w:r w:rsidR="00E74F82">
        <w:t>fetch</w:t>
      </w:r>
      <w:proofErr w:type="spellEnd"/>
      <w:r w:rsidR="00E74F82">
        <w:t>-vel szemben</w:t>
      </w:r>
      <w:r>
        <w:t>.</w:t>
      </w:r>
    </w:p>
    <w:p w14:paraId="4341F9C4" w14:textId="3A4BE6D4" w:rsidR="009526B1" w:rsidRDefault="009526B1" w:rsidP="00D61948">
      <w:pPr>
        <w:pStyle w:val="Cmsor2"/>
        <w:rPr>
          <w:ins w:id="413" w:author="Frontó András Levente" w:date="2019-05-23T22:35:00Z"/>
        </w:rPr>
      </w:pPr>
      <w:ins w:id="414" w:author="Frontó András Levente" w:date="2019-05-23T22:35:00Z">
        <w:r>
          <w:t xml:space="preserve"> </w:t>
        </w:r>
      </w:ins>
      <w:bookmarkStart w:id="415" w:name="_Toc23802781"/>
      <w:proofErr w:type="spellStart"/>
      <w:r w:rsidR="00E74F82">
        <w:t>SignalR</w:t>
      </w:r>
      <w:bookmarkEnd w:id="415"/>
      <w:proofErr w:type="spellEnd"/>
    </w:p>
    <w:p w14:paraId="6F2B2A44" w14:textId="77777777" w:rsidR="00352A73" w:rsidRDefault="009526B1" w:rsidP="00542A36">
      <w:pPr>
        <w:ind w:firstLine="0"/>
      </w:pPr>
      <w:ins w:id="416" w:author="Frontó András Levente" w:date="2019-05-23T22:35:00Z">
        <w:r>
          <w:tab/>
          <w:t xml:space="preserve">A </w:t>
        </w:r>
      </w:ins>
      <w:ins w:id="417" w:author="Frontó András Levente" w:date="2019-05-23T22:36:00Z">
        <w:r>
          <w:t>HTTP API mellett a valós</w:t>
        </w:r>
      </w:ins>
      <w:ins w:id="418" w:author="Frontó András Levente" w:date="2019-05-23T22:42:00Z">
        <w:r w:rsidR="00664D74">
          <w:t xml:space="preserve"> </w:t>
        </w:r>
      </w:ins>
      <w:ins w:id="419" w:author="Frontó András Levente" w:date="2019-05-23T22:36:00Z">
        <w:r>
          <w:t>idejű</w:t>
        </w:r>
      </w:ins>
      <w:ins w:id="420" w:author="Frontó András Levente" w:date="2019-05-23T22:37:00Z">
        <w:r>
          <w:t xml:space="preserve"> kommunikációt </w:t>
        </w:r>
      </w:ins>
      <w:r w:rsidR="00E74F82">
        <w:t xml:space="preserve">is folytatok </w:t>
      </w:r>
      <w:ins w:id="421" w:author="Frontó András Levente" w:date="2019-05-23T22:37:00Z">
        <w:r>
          <w:t>a s</w:t>
        </w:r>
      </w:ins>
      <w:ins w:id="422" w:author="Frontó András Levente" w:date="2019-05-23T22:38:00Z">
        <w:r w:rsidR="00664D74">
          <w:t>z</w:t>
        </w:r>
      </w:ins>
      <w:ins w:id="423" w:author="Frontó András Levente" w:date="2019-05-23T22:37:00Z">
        <w:r>
          <w:t>erverrel</w:t>
        </w:r>
      </w:ins>
      <w:r w:rsidR="00E74F82">
        <w:t xml:space="preserve">. Például a feltett kérdésekre adott válaszok egy valós idejű chatben jelennek meg a felhasználóknál. Ezt </w:t>
      </w:r>
      <w:ins w:id="424" w:author="Frontó András Levente" w:date="2019-05-23T22:37:00Z">
        <w:r>
          <w:t xml:space="preserve">a </w:t>
        </w:r>
        <w:proofErr w:type="spellStart"/>
        <w:r>
          <w:t>SignalR</w:t>
        </w:r>
        <w:proofErr w:type="spellEnd"/>
        <w:r>
          <w:t xml:space="preserve"> segítségével oldom meg. A </w:t>
        </w:r>
      </w:ins>
      <w:proofErr w:type="spellStart"/>
      <w:ins w:id="425" w:author="Frontó András Levente" w:date="2019-05-23T22:40:00Z">
        <w:r w:rsidR="00664D74">
          <w:t>SignalR</w:t>
        </w:r>
      </w:ins>
      <w:proofErr w:type="spellEnd"/>
      <w:r w:rsidR="00E74F82">
        <w:t xml:space="preserve"> </w:t>
      </w:r>
      <w:r w:rsidR="00C406C8">
        <w:t xml:space="preserve">egy a Microsoft által fejlesztett ASP.NET keretrendszerre épülő </w:t>
      </w:r>
      <w:r w:rsidR="00C406C8" w:rsidRPr="00C406C8">
        <w:t>szerveroldali megoldás, mellyel hatékony kétoldalú aszinkron kommunikáció valósítható meg.</w:t>
      </w:r>
      <w:r w:rsidR="00C406C8">
        <w:t xml:space="preserve"> </w:t>
      </w:r>
      <w:ins w:id="426" w:author="Frontó András Levente" w:date="2019-05-23T22:40:00Z">
        <w:r w:rsidR="00664D74">
          <w:t xml:space="preserve"> </w:t>
        </w:r>
      </w:ins>
    </w:p>
    <w:p w14:paraId="6AF2CC94" w14:textId="5D9A2019" w:rsidR="00352A73" w:rsidRDefault="00C406C8" w:rsidP="00352A73">
      <w:r>
        <w:t>A</w:t>
      </w:r>
      <w:ins w:id="427" w:author="Frontó András Levente" w:date="2019-05-23T22:40:00Z">
        <w:r w:rsidR="00664D74">
          <w:t xml:space="preserve">lapvetően </w:t>
        </w:r>
        <w:proofErr w:type="spellStart"/>
        <w:r w:rsidR="00664D74">
          <w:t>Websocket</w:t>
        </w:r>
        <w:proofErr w:type="spellEnd"/>
        <w:r w:rsidR="00664D74">
          <w:t xml:space="preserve"> segítségével valósít meg </w:t>
        </w:r>
      </w:ins>
      <w:ins w:id="428" w:author="Frontó András Levente" w:date="2019-05-23T22:41:00Z">
        <w:r w:rsidR="00664D74">
          <w:t>két</w:t>
        </w:r>
      </w:ins>
      <w:r w:rsidR="003B13FA">
        <w:t xml:space="preserve"> </w:t>
      </w:r>
      <w:ins w:id="429" w:author="Frontó András Levente" w:date="2019-05-23T22:41:00Z">
        <w:r w:rsidR="00664D74">
          <w:t>irányú kommunikációt a szerver és a kliens között.</w:t>
        </w:r>
      </w:ins>
      <w:ins w:id="430" w:author="Frontó András Levente" w:date="2019-05-23T22:42:00Z">
        <w:r w:rsidR="00664D74">
          <w:t xml:space="preserve"> Amennyiben a </w:t>
        </w:r>
        <w:proofErr w:type="spellStart"/>
        <w:r w:rsidR="00664D74">
          <w:t>Websocket</w:t>
        </w:r>
        <w:proofErr w:type="spellEnd"/>
        <w:r w:rsidR="00664D74">
          <w:t xml:space="preserve"> nem érhető el a </w:t>
        </w:r>
      </w:ins>
      <w:proofErr w:type="spellStart"/>
      <w:ins w:id="431" w:author="Frontó András Levente" w:date="2019-05-23T22:43:00Z">
        <w:r w:rsidR="00664D74">
          <w:t>SignalR</w:t>
        </w:r>
        <w:proofErr w:type="spellEnd"/>
        <w:r w:rsidR="00664D74">
          <w:t xml:space="preserve"> egyéb alternatív kommunikációs rétegen keresztül továbbít üzeneteket.</w:t>
        </w:r>
      </w:ins>
      <w:ins w:id="432" w:author="Frontó András Levente" w:date="2019-05-23T22:44:00Z">
        <w:r w:rsidR="00664D74">
          <w:t xml:space="preserve"> </w:t>
        </w:r>
      </w:ins>
      <w:r>
        <w:t xml:space="preserve">Ezt viszont mind elfedi a függvénykönyvtár és megvalósításának köszönhetően </w:t>
      </w:r>
      <w:r w:rsidR="00352A73">
        <w:t xml:space="preserve">skálázható környezetben is elhelyezhető. </w:t>
      </w:r>
    </w:p>
    <w:p w14:paraId="7E96C181" w14:textId="0851B562" w:rsidR="00352A73" w:rsidRDefault="00352A73" w:rsidP="00352A73">
      <w:pPr>
        <w:ind w:firstLine="0"/>
        <w:rPr>
          <w:ins w:id="433" w:author="Frontó András Levente" w:date="2019-05-23T22:58:00Z"/>
        </w:rPr>
      </w:pPr>
      <w:ins w:id="434" w:author="Frontó András Levente" w:date="2019-05-23T22:58:00Z">
        <w:r>
          <w:t>C#</w:t>
        </w:r>
      </w:ins>
      <w:r>
        <w:t xml:space="preserve"> példa kód</w:t>
      </w:r>
      <w:ins w:id="435" w:author="Frontó András Levente" w:date="2019-05-23T22:58:00Z">
        <w:r>
          <w:t>:</w:t>
        </w:r>
      </w:ins>
    </w:p>
    <w:p w14:paraId="1A47446C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using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Microsoft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C18401"/>
          <w:sz w:val="20"/>
          <w:szCs w:val="20"/>
          <w:lang w:eastAsia="hu-HU"/>
        </w:rPr>
        <w:t>AspNetCore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C18401"/>
          <w:sz w:val="20"/>
          <w:szCs w:val="20"/>
          <w:lang w:eastAsia="hu-HU"/>
        </w:rPr>
        <w:t>SignalR</w:t>
      </w:r>
      <w:proofErr w:type="spellEnd"/>
      <w:proofErr w:type="gram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;</w:t>
      </w:r>
    </w:p>
    <w:p w14:paraId="3B18A95E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MessageHub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egy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SignalR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Hub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leszármazott</w:t>
      </w:r>
    </w:p>
    <w:p w14:paraId="3C265596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public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MessagesHub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: </w:t>
      </w:r>
      <w:proofErr w:type="spell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Hub</w:t>
      </w:r>
      <w:proofErr w:type="spellEnd"/>
    </w:p>
    <w:p w14:paraId="25AE3E8D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{   </w:t>
      </w:r>
    </w:p>
    <w:p w14:paraId="28A25FA5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//Amikor üzenetet küldök ezt a metódust hívom a kliens oldalról</w:t>
      </w:r>
    </w:p>
    <w:p w14:paraId="783C0E29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public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async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Task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352A73">
        <w:rPr>
          <w:rFonts w:ascii="Consolas" w:hAnsi="Consolas"/>
          <w:color w:val="4078F2"/>
          <w:sz w:val="20"/>
          <w:szCs w:val="20"/>
          <w:lang w:eastAsia="hu-HU"/>
        </w:rPr>
        <w:t>SendMessage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(</w:t>
      </w:r>
      <w:proofErr w:type="spellStart"/>
      <w:proofErr w:type="gramEnd"/>
      <w:r w:rsidRPr="00352A73">
        <w:rPr>
          <w:rFonts w:ascii="Consolas" w:hAnsi="Consolas"/>
          <w:color w:val="A626A4"/>
          <w:sz w:val="20"/>
          <w:szCs w:val="20"/>
          <w:lang w:eastAsia="hu-HU"/>
        </w:rPr>
        <w:t>string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333333"/>
          <w:sz w:val="20"/>
          <w:szCs w:val="20"/>
          <w:lang w:eastAsia="hu-HU"/>
        </w:rPr>
        <w:t>message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)</w:t>
      </w:r>
    </w:p>
    <w:p w14:paraId="32F83734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{</w:t>
      </w:r>
    </w:p>
    <w:p w14:paraId="776A868D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//Az össze kliensen elsütöm a '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ReciveMessage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' eseményt</w:t>
      </w:r>
    </w:p>
    <w:p w14:paraId="4CB8C60F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//és visszaadom nekik a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messaget</w:t>
      </w:r>
      <w:proofErr w:type="spellEnd"/>
    </w:p>
    <w:p w14:paraId="67930A95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await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352A73">
        <w:rPr>
          <w:rFonts w:ascii="Consolas" w:hAnsi="Consolas"/>
          <w:color w:val="383A42"/>
          <w:sz w:val="20"/>
          <w:szCs w:val="20"/>
          <w:lang w:eastAsia="hu-HU"/>
        </w:rPr>
        <w:t>Clients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383A42"/>
          <w:sz w:val="20"/>
          <w:szCs w:val="20"/>
          <w:lang w:eastAsia="hu-HU"/>
        </w:rPr>
        <w:t>All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4078F2"/>
          <w:sz w:val="20"/>
          <w:szCs w:val="20"/>
          <w:lang w:eastAsia="hu-HU"/>
        </w:rPr>
        <w:t>SendAsync</w:t>
      </w:r>
      <w:proofErr w:type="spellEnd"/>
      <w:proofErr w:type="gram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(</w:t>
      </w:r>
      <w:r w:rsidRPr="00352A73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352A73">
        <w:rPr>
          <w:rFonts w:ascii="Consolas" w:hAnsi="Consolas"/>
          <w:color w:val="50A14F"/>
          <w:sz w:val="20"/>
          <w:szCs w:val="20"/>
          <w:lang w:eastAsia="hu-HU"/>
        </w:rPr>
        <w:t>ReceiveMessage</w:t>
      </w:r>
      <w:proofErr w:type="spellEnd"/>
      <w:r w:rsidRPr="00352A73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,</w:t>
      </w:r>
      <w:proofErr w:type="spellStart"/>
      <w:r w:rsidRPr="00352A73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);</w:t>
      </w:r>
    </w:p>
    <w:p w14:paraId="0F09EDDE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}</w:t>
      </w:r>
    </w:p>
    <w:p w14:paraId="4A60CC9F" w14:textId="3AC3C688" w:rsidR="00352A73" w:rsidRDefault="00352A73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}</w:t>
      </w:r>
    </w:p>
    <w:p w14:paraId="03A4232E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D7E3C2E" w14:textId="77777777" w:rsidR="00EC14C5" w:rsidRDefault="00EC14C5">
      <w:pPr>
        <w:spacing w:after="0" w:line="240" w:lineRule="auto"/>
        <w:ind w:firstLine="0"/>
        <w:jc w:val="left"/>
      </w:pPr>
      <w:r>
        <w:br w:type="page"/>
      </w:r>
    </w:p>
    <w:p w14:paraId="7A82B363" w14:textId="7AF43709" w:rsidR="00B26EFB" w:rsidRDefault="00664D74">
      <w:pPr>
        <w:rPr>
          <w:ins w:id="436" w:author="Frontó András Levente" w:date="2019-05-23T22:47:00Z"/>
        </w:rPr>
        <w:pPrChange w:id="437" w:author="Frontó András Levente" w:date="2019-05-23T22:57:00Z">
          <w:pPr>
            <w:ind w:firstLine="0"/>
          </w:pPr>
        </w:pPrChange>
      </w:pPr>
      <w:ins w:id="438" w:author="Frontó András Levente" w:date="2019-05-23T22:44:00Z">
        <w:r>
          <w:lastRenderedPageBreak/>
          <w:t xml:space="preserve">A kliens oldalon az </w:t>
        </w:r>
      </w:ins>
      <w:ins w:id="439" w:author="Frontó András Levente" w:date="2019-05-23T22:45:00Z">
        <w:r w:rsidRPr="00664D74">
          <w:t>@</w:t>
        </w:r>
        <w:proofErr w:type="spellStart"/>
        <w:r w:rsidRPr="00664D74">
          <w:t>aspnet</w:t>
        </w:r>
        <w:proofErr w:type="spellEnd"/>
        <w:r w:rsidRPr="00664D74">
          <w:t>/</w:t>
        </w:r>
        <w:proofErr w:type="spellStart"/>
        <w:r w:rsidRPr="00664D74">
          <w:t>signalr</w:t>
        </w:r>
        <w:proofErr w:type="spellEnd"/>
        <w:r>
          <w:t xml:space="preserve"> könyvtár segítségével kezelem le a </w:t>
        </w:r>
      </w:ins>
      <w:ins w:id="440" w:author="Frontó András Levente" w:date="2019-05-23T22:46:00Z">
        <w:r>
          <w:t>két</w:t>
        </w:r>
      </w:ins>
      <w:r w:rsidR="00EC14C5">
        <w:t xml:space="preserve"> </w:t>
      </w:r>
      <w:ins w:id="441" w:author="Frontó András Levente" w:date="2019-05-23T22:46:00Z">
        <w:r>
          <w:t>irányú</w:t>
        </w:r>
      </w:ins>
      <w:ins w:id="442" w:author="Frontó András Levente" w:date="2019-05-23T22:45:00Z">
        <w:r>
          <w:t xml:space="preserve"> kapcsolatot.</w:t>
        </w:r>
      </w:ins>
    </w:p>
    <w:p w14:paraId="6BF1FFAC" w14:textId="7AA56C6F" w:rsidR="00664D74" w:rsidRDefault="00EC14C5" w:rsidP="00EC14C5">
      <w:pPr>
        <w:ind w:firstLine="0"/>
        <w:rPr>
          <w:ins w:id="443" w:author="Frontó András Levente" w:date="2019-05-23T22:57:00Z"/>
        </w:rPr>
      </w:pPr>
      <w:ins w:id="444" w:author="Frontó András Levente" w:date="2019-05-23T22:58:00Z">
        <w:r>
          <w:t>JavaScript</w:t>
        </w:r>
      </w:ins>
      <w:r>
        <w:t xml:space="preserve"> p</w:t>
      </w:r>
      <w:ins w:id="445" w:author="Frontó András Levente" w:date="2019-05-23T22:47:00Z">
        <w:r w:rsidR="00664D74">
          <w:t>élda kód:</w:t>
        </w:r>
      </w:ins>
    </w:p>
    <w:p w14:paraId="69460449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E45649"/>
          <w:sz w:val="20"/>
          <w:szCs w:val="20"/>
          <w:lang w:eastAsia="hu-HU"/>
        </w:rPr>
        <w:t>*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as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signalR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"@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aspnet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signalr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3E1F4AF2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518B0B5E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//Megadom a kapcsolat paramétereit a szerverrel</w:t>
      </w:r>
    </w:p>
    <w:p w14:paraId="5E3FECBD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A626A4"/>
          <w:sz w:val="20"/>
          <w:szCs w:val="20"/>
          <w:lang w:eastAsia="hu-HU"/>
        </w:rPr>
        <w:t>var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connection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A626A4"/>
          <w:sz w:val="20"/>
          <w:szCs w:val="20"/>
          <w:lang w:eastAsia="hu-HU"/>
        </w:rPr>
        <w:t>new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signalR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C18401"/>
          <w:sz w:val="20"/>
          <w:szCs w:val="20"/>
          <w:lang w:eastAsia="hu-HU"/>
        </w:rPr>
        <w:t>HubConnectionBuilder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</w:t>
      </w:r>
    </w:p>
    <w:p w14:paraId="5569F576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gram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withUrl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"http://"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":5000/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api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thread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)</w:t>
      </w:r>
    </w:p>
    <w:p w14:paraId="5CFA91CC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gram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build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();</w:t>
      </w:r>
    </w:p>
    <w:p w14:paraId="13B82876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//Ha elsüti a szerver a ReceiveMessage eseményt kiírom az üzenetet</w:t>
      </w:r>
    </w:p>
    <w:p w14:paraId="1AF4F92E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proofErr w:type="gram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connection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on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ReceiveMessage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43082A09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EC14C5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log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2B416A52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07989778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//Felépítek egy kapcsolatot a szerverrel</w:t>
      </w:r>
    </w:p>
    <w:p w14:paraId="03F79B9B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proofErr w:type="gram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connection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start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();</w:t>
      </w:r>
    </w:p>
    <w:p w14:paraId="4D1947F3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//Definiálok egy függvényt arra, hogy hogyan küldök üzenetet</w:t>
      </w:r>
    </w:p>
    <w:p w14:paraId="5DEA096C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sendMessage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76784D65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//Elsütöm a szerver </w:t>
      </w:r>
      <w:proofErr w:type="spellStart"/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SendMessage</w:t>
      </w:r>
      <w:proofErr w:type="spellEnd"/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eseményét</w:t>
      </w:r>
    </w:p>
    <w:p w14:paraId="003E21BE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gram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E45649"/>
          <w:sz w:val="20"/>
          <w:szCs w:val="20"/>
          <w:lang w:eastAsia="hu-HU"/>
        </w:rPr>
        <w:t>connection</w:t>
      </w:r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invoke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"SendMessage"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message).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catch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A626A4"/>
          <w:sz w:val="20"/>
          <w:szCs w:val="20"/>
          <w:lang w:eastAsia="hu-HU"/>
        </w:rPr>
        <w:t>function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(err)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AA127D9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EC14C5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EC14C5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error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err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toString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());</w:t>
      </w:r>
    </w:p>
    <w:p w14:paraId="4382A805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0674972B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41D80DCF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//Elküldöm a szervernek, hogy 'Hello World'</w:t>
      </w:r>
    </w:p>
    <w:p w14:paraId="3562C830" w14:textId="0F597184" w:rsidR="00DF05EA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proofErr w:type="gram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senndMessage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"Hello World"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75649144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ins w:id="446" w:author="Frontó András Levente" w:date="2019-05-23T22:43:00Z"/>
          <w:rFonts w:ascii="Consolas" w:hAnsi="Consolas"/>
          <w:color w:val="333333"/>
          <w:sz w:val="20"/>
          <w:szCs w:val="20"/>
          <w:lang w:eastAsia="hu-HU"/>
        </w:rPr>
      </w:pPr>
    </w:p>
    <w:p w14:paraId="2D6A327D" w14:textId="2AA663F9" w:rsidR="00CB2EC1" w:rsidRDefault="004D54FA">
      <w:pPr>
        <w:ind w:firstLine="0"/>
      </w:pPr>
      <w:r>
        <w:tab/>
      </w:r>
    </w:p>
    <w:p w14:paraId="4C56019A" w14:textId="3D9D4A69" w:rsidR="00CB2EC1" w:rsidRDefault="00CB2EC1">
      <w:pPr>
        <w:spacing w:after="0" w:line="240" w:lineRule="auto"/>
        <w:ind w:firstLine="0"/>
        <w:jc w:val="left"/>
      </w:pPr>
      <w:r>
        <w:br w:type="page"/>
      </w:r>
    </w:p>
    <w:p w14:paraId="1C8299FB" w14:textId="4AB7F9C0" w:rsidR="00CB2EC1" w:rsidRPr="00D61948" w:rsidRDefault="00CB2EC1" w:rsidP="00D61948">
      <w:pPr>
        <w:pStyle w:val="Cmsor1"/>
      </w:pPr>
      <w:bookmarkStart w:id="447" w:name="_Toc23802782"/>
      <w:bookmarkStart w:id="448" w:name="_Hlk23806802"/>
      <w:r w:rsidRPr="00D61948">
        <w:lastRenderedPageBreak/>
        <w:t>Alkalmazás követelmények</w:t>
      </w:r>
      <w:commentRangeStart w:id="449"/>
      <w:commentRangeEnd w:id="449"/>
      <w:r w:rsidRPr="00D61948">
        <w:rPr>
          <w:rStyle w:val="Jegyzethivatkozs"/>
          <w:sz w:val="36"/>
          <w:szCs w:val="32"/>
        </w:rPr>
        <w:commentReference w:id="449"/>
      </w:r>
      <w:bookmarkEnd w:id="447"/>
    </w:p>
    <w:p w14:paraId="563C85C5" w14:textId="2B1A6A7A" w:rsidR="00CB2EC1" w:rsidRDefault="006D7B77" w:rsidP="0040549E">
      <w:r>
        <w:t xml:space="preserve">Egy nagyvállalatnál vagy bármilyen </w:t>
      </w:r>
      <w:r w:rsidR="001D6876">
        <w:t>környezetben,</w:t>
      </w:r>
      <w:r>
        <w:t xml:space="preserve"> ahol sok ember és ezzel sok szakterület, ember specifikus képesség található gyakran készítenek </w:t>
      </w:r>
      <w:r w:rsidR="0094727E">
        <w:t>kompetencia mátrixokat</w:t>
      </w:r>
      <w:r>
        <w:t>, hogy felmérjék milyen kompetenciákkal rendelkez</w:t>
      </w:r>
      <w:r w:rsidR="007E226E">
        <w:t>nek</w:t>
      </w:r>
      <w:r w:rsidR="001D6876">
        <w:t xml:space="preserve">. </w:t>
      </w:r>
      <w:r w:rsidR="007A55A2">
        <w:t xml:space="preserve">A </w:t>
      </w:r>
      <w:r w:rsidR="0094727E">
        <w:t>kompetencia mátrix</w:t>
      </w:r>
      <w:r w:rsidR="007A55A2">
        <w:t xml:space="preserve"> felhasználásával, illetve azzal a feltételezéssel, hogy a különböző területek közt kapcsolatok állnak fenn, egy tudás </w:t>
      </w:r>
      <w:r w:rsidR="00355BFC">
        <w:t>gráfo</w:t>
      </w:r>
      <w:r w:rsidR="007A55A2">
        <w:t xml:space="preserve">t építhetünk. </w:t>
      </w:r>
      <w:r w:rsidR="001D6876">
        <w:t xml:space="preserve">Az általam készített alkalmazás arra épít, hogy mikor kérdések merülnek fel egy ilyen környezetben nem mindig triviális, hogy kit kell elérni vagy kit érintenek a kérdések. </w:t>
      </w:r>
      <w:r w:rsidR="00A14A81">
        <w:t>V</w:t>
      </w:r>
      <w:r w:rsidR="007A55A2">
        <w:t xml:space="preserve">iszont egy tudás </w:t>
      </w:r>
      <w:r w:rsidR="00355BFC">
        <w:t>gráf</w:t>
      </w:r>
      <w:r w:rsidR="007A55A2">
        <w:t>ban keresve viszonylag egyszerű</w:t>
      </w:r>
      <w:r w:rsidR="00A14A81">
        <w:t xml:space="preserve"> elvek alapján is hatékonyan lehet a kérdéshez leginkább értőket megtalálni. </w:t>
      </w:r>
    </w:p>
    <w:p w14:paraId="4D58CF1C" w14:textId="329773CF" w:rsidR="00D61948" w:rsidRPr="000404F0" w:rsidRDefault="00A14A81" w:rsidP="0040549E">
      <w:r>
        <w:t xml:space="preserve">Az alkalmazás tehát egy több felhasználós </w:t>
      </w:r>
      <w:r w:rsidR="004F126B">
        <w:t>rendszer,</w:t>
      </w:r>
      <w:r>
        <w:t xml:space="preserve"> </w:t>
      </w:r>
      <w:r w:rsidR="004F126B">
        <w:t xml:space="preserve">ami egy tudás </w:t>
      </w:r>
      <w:r w:rsidR="00355BFC">
        <w:t>gráfo</w:t>
      </w:r>
      <w:r w:rsidR="004F126B">
        <w:t>t felhasználva próbál szakértőket találni egy kérdéshez a többi felhasználó közül, illetve lehetőséget nyújt a kérdés megvitatására chat formában. Az alkalmazás különlegessége, hogy van egy Androidos natív kliense és egy webes kliens is (bár ez nem rendelkezik minden funkcionalitással)</w:t>
      </w:r>
      <w:r w:rsidR="00D61948">
        <w:t>.</w:t>
      </w:r>
    </w:p>
    <w:p w14:paraId="5036C42C" w14:textId="77777777" w:rsidR="000404F0" w:rsidRPr="000404F0" w:rsidRDefault="000404F0" w:rsidP="000404F0">
      <w:pPr>
        <w:pStyle w:val="Listaszerbekezds"/>
        <w:keepNext/>
        <w:numPr>
          <w:ilvl w:val="0"/>
          <w:numId w:val="2"/>
        </w:numPr>
        <w:spacing w:before="240" w:after="60"/>
        <w:outlineLvl w:val="1"/>
        <w:rPr>
          <w:rFonts w:cs="Arial"/>
          <w:b/>
          <w:bCs/>
          <w:iCs/>
          <w:vanish/>
          <w:sz w:val="32"/>
          <w:szCs w:val="28"/>
        </w:rPr>
      </w:pPr>
      <w:bookmarkStart w:id="450" w:name="_Toc23802783"/>
      <w:bookmarkEnd w:id="450"/>
    </w:p>
    <w:p w14:paraId="53FDA3E8" w14:textId="2A4DE67F" w:rsidR="000404F0" w:rsidRDefault="00D61948" w:rsidP="0094727E">
      <w:pPr>
        <w:pStyle w:val="Cmsor2"/>
      </w:pPr>
      <w:bookmarkStart w:id="451" w:name="_Toc23802784"/>
      <w:r>
        <w:t>Felhasználási esetek</w:t>
      </w:r>
      <w:bookmarkEnd w:id="451"/>
    </w:p>
    <w:p w14:paraId="09905E85" w14:textId="2B172F28" w:rsidR="0094727E" w:rsidRDefault="0094727E" w:rsidP="0040549E">
      <w:r>
        <w:t>Az alkalmazásnak két elkülönülő állapota van. A felhasználó bejelentkezése el</w:t>
      </w:r>
      <w:r w:rsidR="008701F8">
        <w:t>ő</w:t>
      </w:r>
      <w:r>
        <w:t>tt és az után.</w:t>
      </w:r>
    </w:p>
    <w:p w14:paraId="51456138" w14:textId="1FA28FA9" w:rsidR="0094727E" w:rsidRDefault="0094727E" w:rsidP="00BB095D">
      <w:pPr>
        <w:pStyle w:val="Cmsor3"/>
      </w:pPr>
      <w:bookmarkStart w:id="452" w:name="_Toc23802785"/>
      <w:r>
        <w:t>Belépés el</w:t>
      </w:r>
      <w:r w:rsidR="008701F8">
        <w:t>ő</w:t>
      </w:r>
      <w:r>
        <w:t>tt</w:t>
      </w:r>
      <w:bookmarkEnd w:id="452"/>
    </w:p>
    <w:p w14:paraId="0A05394D" w14:textId="0F7CF473" w:rsidR="0094727E" w:rsidRDefault="0094727E" w:rsidP="0094727E">
      <w:pPr>
        <w:ind w:firstLine="0"/>
        <w:jc w:val="center"/>
      </w:pPr>
      <w:r>
        <w:rPr>
          <w:noProof/>
        </w:rPr>
        <w:drawing>
          <wp:inline distT="0" distB="0" distL="0" distR="0" wp14:anchorId="387F4043" wp14:editId="40ABD85E">
            <wp:extent cx="2581275" cy="19145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zakdoga UseCase not logged 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8D69" w14:textId="4E9D2BC4" w:rsidR="0094727E" w:rsidRDefault="00BB095D" w:rsidP="00BB095D">
      <w:r>
        <w:t>A felhasználó ebben az állapotban két dolgot tehet vagy bejelentkezik a már létre hozott fiókjába, vagy regisztrál egy újat az alkalmazásba.</w:t>
      </w:r>
    </w:p>
    <w:p w14:paraId="7EA4EBBF" w14:textId="5FD1DF0B" w:rsidR="00BB095D" w:rsidRDefault="00BB095D" w:rsidP="00BB095D">
      <w:r w:rsidRPr="0040549E">
        <w:rPr>
          <w:b/>
          <w:bCs/>
        </w:rPr>
        <w:lastRenderedPageBreak/>
        <w:t>Regisztráció:</w:t>
      </w:r>
      <w:r w:rsidRPr="00E833C2">
        <w:t xml:space="preserve"> </w:t>
      </w:r>
      <w:r>
        <w:t>A felhasználónak meg kell adnia egy szabályos email címet, egy felhasználó nevet, amivel később az alkalmazás hivatkozni fog rá, és egy jelszót. Egy email címhez csak egy fiók tartozhat</w:t>
      </w:r>
      <w:r w:rsidR="00A42D73">
        <w:t xml:space="preserve"> és a felhasználó neveknek is egyedinek kell lenniük</w:t>
      </w:r>
      <w:r>
        <w:t>.</w:t>
      </w:r>
    </w:p>
    <w:p w14:paraId="7CAE0E3C" w14:textId="048566FB" w:rsidR="00BB095D" w:rsidRDefault="00BB095D" w:rsidP="00BB095D">
      <w:r w:rsidRPr="0040549E">
        <w:rPr>
          <w:b/>
          <w:bCs/>
        </w:rPr>
        <w:t>Belépés:</w:t>
      </w:r>
      <w:r w:rsidRPr="00E833C2">
        <w:t xml:space="preserve"> </w:t>
      </w:r>
      <w:r w:rsidR="00E833C2">
        <w:t>A felhasználó be tud lépni egy már létező fiókkal, az ahhoz tartozó egyedi email címet, és jelszót megadva.</w:t>
      </w:r>
      <w:r w:rsidR="008701F8">
        <w:t xml:space="preserve"> Bejelentkezés </w:t>
      </w:r>
      <w:r w:rsidR="00A42D73">
        <w:t>után a felhasználót az alkalmazás bejelentkezve tartja akkor is, ha bezárjuk egészen addig amíg a felhasználó ki nem lép.</w:t>
      </w:r>
    </w:p>
    <w:p w14:paraId="7A5A7BFF" w14:textId="4F6737DC" w:rsidR="0040549E" w:rsidRPr="00E833C2" w:rsidRDefault="0040549E" w:rsidP="0040549E">
      <w:pPr>
        <w:pStyle w:val="Cmsor3"/>
      </w:pPr>
      <w:bookmarkStart w:id="453" w:name="_Toc23802786"/>
      <w:r>
        <w:t>Belépés után</w:t>
      </w:r>
      <w:bookmarkEnd w:id="453"/>
    </w:p>
    <w:p w14:paraId="44E4BB25" w14:textId="7C9456A9" w:rsidR="0040549E" w:rsidRDefault="00A42D73" w:rsidP="0040549E">
      <w:pPr>
        <w:spacing w:after="0"/>
        <w:ind w:firstLine="0"/>
        <w:jc w:val="left"/>
      </w:pPr>
      <w:r>
        <w:rPr>
          <w:noProof/>
        </w:rPr>
        <w:drawing>
          <wp:inline distT="0" distB="0" distL="0" distR="0" wp14:anchorId="61CD98CA" wp14:editId="3FDDE1EC">
            <wp:extent cx="5401310" cy="5454015"/>
            <wp:effectExtent l="0" t="0" r="8890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zakdoga Usecase (2)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3F9" w14:textId="4C45B2C3" w:rsidR="000404F0" w:rsidRDefault="0040549E" w:rsidP="0040549E">
      <w:pPr>
        <w:spacing w:after="0"/>
        <w:jc w:val="left"/>
      </w:pPr>
      <w:r w:rsidRPr="0040549E">
        <w:t>A felhasználó miután bejelentkezett az</w:t>
      </w:r>
      <w:r>
        <w:t xml:space="preserve"> alkalmazásba képes </w:t>
      </w:r>
      <w:r w:rsidR="00F62CBC">
        <w:t xml:space="preserve">a különböző beszélgetési szálakat menedzselni, a különböző készségeket kezelni és a saját profilját </w:t>
      </w:r>
      <w:r w:rsidR="00983E02">
        <w:t>módosítani.</w:t>
      </w:r>
    </w:p>
    <w:p w14:paraId="109D72A8" w14:textId="3E8DA688" w:rsidR="009E0927" w:rsidRDefault="00983E02" w:rsidP="007D3959">
      <w:pPr>
        <w:spacing w:after="0"/>
        <w:jc w:val="left"/>
      </w:pPr>
      <w:r>
        <w:rPr>
          <w:b/>
          <w:bCs/>
        </w:rPr>
        <w:lastRenderedPageBreak/>
        <w:t>Készségek</w:t>
      </w:r>
      <w:r w:rsidRPr="00983E02">
        <w:rPr>
          <w:b/>
          <w:bCs/>
        </w:rPr>
        <w:t xml:space="preserve"> kezelése:</w:t>
      </w:r>
      <w:r>
        <w:rPr>
          <w:b/>
          <w:bCs/>
        </w:rPr>
        <w:t xml:space="preserve"> </w:t>
      </w:r>
      <w:r>
        <w:t xml:space="preserve">A készségek alatt valamilyen tudást kell érteni, ezekből építenek a felhasználók tudás </w:t>
      </w:r>
      <w:r w:rsidR="00110FA5">
        <w:t>gráfo</w:t>
      </w:r>
      <w:r>
        <w:t xml:space="preserve">t melyet az alkalmazás később fel fog használni. </w:t>
      </w:r>
      <w:r w:rsidR="00FB1BFC">
        <w:t xml:space="preserve">A készségeket a </w:t>
      </w:r>
      <w:r w:rsidR="00FB1BFC">
        <w:rPr>
          <w:i/>
          <w:iCs/>
        </w:rPr>
        <w:t xml:space="preserve">Mobilos felhasználók </w:t>
      </w:r>
      <w:r w:rsidR="00FB1BFC">
        <w:t>tudják csak teljes mértékben kezelni mivel a webes kliens számára a felhasználói felület bizonyos részei készültek csak el.</w:t>
      </w:r>
      <w:r w:rsidR="00CA2DB4">
        <w:t xml:space="preserve"> A </w:t>
      </w:r>
      <w:r w:rsidR="00CA2DB4">
        <w:rPr>
          <w:i/>
          <w:iCs/>
        </w:rPr>
        <w:t xml:space="preserve">Mobilos felhasználók </w:t>
      </w:r>
      <w:r w:rsidR="00CA2DB4">
        <w:t xml:space="preserve">egy listában látják a tudásfák gyökereit, ezeket képesek </w:t>
      </w:r>
      <w:r w:rsidR="00CA2DB4" w:rsidRPr="00CA2DB4">
        <w:rPr>
          <w:i/>
          <w:iCs/>
        </w:rPr>
        <w:t>kibontan</w:t>
      </w:r>
      <w:r w:rsidR="00CA2DB4">
        <w:rPr>
          <w:i/>
          <w:iCs/>
        </w:rPr>
        <w:t>i</w:t>
      </w:r>
      <w:r w:rsidR="00CA2DB4">
        <w:t xml:space="preserve">, így elérik azok </w:t>
      </w:r>
      <w:r w:rsidR="00CE68A0">
        <w:t>gyerekeit.</w:t>
      </w:r>
      <w:r w:rsidR="007D3959">
        <w:t xml:space="preserve"> </w:t>
      </w:r>
    </w:p>
    <w:p w14:paraId="584FAF24" w14:textId="2FF76254" w:rsidR="00983E02" w:rsidRDefault="007D3959" w:rsidP="007D3959">
      <w:pPr>
        <w:spacing w:after="0"/>
        <w:jc w:val="left"/>
      </w:pPr>
      <w:r>
        <w:t xml:space="preserve">A készségeket mobilról </w:t>
      </w:r>
      <w:r w:rsidRPr="007D3959">
        <w:rPr>
          <w:i/>
          <w:iCs/>
        </w:rPr>
        <w:t xml:space="preserve">fel lehet venni </w:t>
      </w:r>
      <w:r>
        <w:t xml:space="preserve">a felhasználónkhoz, illetve </w:t>
      </w:r>
      <w:r w:rsidRPr="007D3959">
        <w:rPr>
          <w:i/>
          <w:iCs/>
        </w:rPr>
        <w:t>le lehet adni</w:t>
      </w:r>
      <w:r>
        <w:t xml:space="preserve"> őket. </w:t>
      </w:r>
      <w:r w:rsidR="00A4781E">
        <w:t>A felhasználóhoz felvett készségek alapján fogja megtalálni őket később az alkalmazás a rájuk vonatkozó kérdésekkel.</w:t>
      </w:r>
      <w:r w:rsidR="00CE68A0">
        <w:t xml:space="preserve"> Mobilos felületről</w:t>
      </w:r>
      <w:r w:rsidR="009F0016">
        <w:t xml:space="preserve"> ezen felül lehet </w:t>
      </w:r>
      <w:r w:rsidR="009F0016" w:rsidRPr="007D3959">
        <w:rPr>
          <w:i/>
          <w:iCs/>
        </w:rPr>
        <w:t>törölni</w:t>
      </w:r>
      <w:r w:rsidR="009F0016">
        <w:t xml:space="preserve"> készségeket a listából</w:t>
      </w:r>
      <w:r>
        <w:t>, ekkor a készségek végleg törlődnek, a fából is és az őket ismerő felhasználóktól is.</w:t>
      </w:r>
      <w:r w:rsidR="00127598">
        <w:t xml:space="preserve"> </w:t>
      </w:r>
    </w:p>
    <w:p w14:paraId="200556D0" w14:textId="4083EA96" w:rsidR="00127598" w:rsidRDefault="00127598" w:rsidP="007D3959">
      <w:pPr>
        <w:spacing w:after="0"/>
        <w:jc w:val="left"/>
      </w:pPr>
      <w:r>
        <w:t xml:space="preserve">Ezen felül lehet új készségeket felvenni viszont ez a </w:t>
      </w:r>
      <w:r w:rsidRPr="00404FE5">
        <w:rPr>
          <w:i/>
          <w:iCs/>
        </w:rPr>
        <w:t>webes és mobilos felhasználók</w:t>
      </w:r>
      <w:r>
        <w:t xml:space="preserve"> számára is </w:t>
      </w:r>
      <w:r w:rsidR="00404FE5">
        <w:t xml:space="preserve">egyaránt </w:t>
      </w:r>
      <w:r>
        <w:t>elérhető.</w:t>
      </w:r>
      <w:r w:rsidR="00404FE5">
        <w:t xml:space="preserve"> Új készség felvételénél</w:t>
      </w:r>
      <w:r>
        <w:t xml:space="preserve"> </w:t>
      </w:r>
      <w:r w:rsidR="00404FE5">
        <w:t xml:space="preserve">megadhatók a </w:t>
      </w:r>
      <w:r w:rsidR="009E0927">
        <w:t xml:space="preserve">készség szülei. Ez azt jelenti, hogy az új készség a szüleinek egy specifikusabb része esetleg épít rájuk valamilyen módon. Innentől kezdve a tudás gráfban lesz egy kapcsolat a szülők és az új készség között. </w:t>
      </w:r>
    </w:p>
    <w:p w14:paraId="2FDC4A2E" w14:textId="2FE5D47A" w:rsidR="00355BFC" w:rsidRDefault="009E0927" w:rsidP="00355BFC">
      <w:pPr>
        <w:spacing w:after="0"/>
        <w:jc w:val="left"/>
      </w:pPr>
      <w:r w:rsidRPr="009E0927">
        <w:rPr>
          <w:b/>
          <w:bCs/>
        </w:rPr>
        <w:t>Beszélgetési szálak kezelése:</w:t>
      </w:r>
      <w:r>
        <w:rPr>
          <w:b/>
          <w:bCs/>
        </w:rPr>
        <w:t xml:space="preserve"> </w:t>
      </w:r>
      <w:r>
        <w:t>Az alkalmazás legfontosabb funkciója a</w:t>
      </w:r>
      <w:r w:rsidR="00355BFC">
        <w:t xml:space="preserve">z adott készségekre vonatkozó kérdések feltétele és ezek megvitatása. Az alkalmazásban szálnak nevezünk egy feltett kérdést és a rá érkező válasz üzenetek összességét. Minden felhasználó számára a legfontosabb a </w:t>
      </w:r>
      <w:r w:rsidR="00355BFC" w:rsidRPr="00355BFC">
        <w:rPr>
          <w:i/>
          <w:iCs/>
        </w:rPr>
        <w:t>személyre szabott nézet</w:t>
      </w:r>
      <w:r w:rsidR="00355BFC">
        <w:t xml:space="preserve"> melyben a képességeik alapján hozzájuk szóló kérdésekkel induló szálak szerepelnek. Ide azok a szálak kerülnek be melyek vagy pontosan olyan a készséggel vannak </w:t>
      </w:r>
      <w:r w:rsidR="00110FA5">
        <w:t>megjelölve,</w:t>
      </w:r>
      <w:r w:rsidR="00355BFC">
        <w:t xml:space="preserve"> amivel a felhasználó is rendelkezik vagy elég magas a prioritásuk és a rajtuk lévő készségek elég közel helyezkednek el a tudás gráfban a felhasználó valamelyik készségéhez.</w:t>
      </w:r>
      <w:r w:rsidR="00B5594D">
        <w:t xml:space="preserve"> </w:t>
      </w:r>
    </w:p>
    <w:p w14:paraId="74157914" w14:textId="5E2854AF" w:rsidR="00B5594D" w:rsidRDefault="00B5594D" w:rsidP="00355BFC">
      <w:pPr>
        <w:spacing w:after="0"/>
        <w:jc w:val="left"/>
      </w:pPr>
      <w:r>
        <w:t>Azokat a szálakat, amiket a felhasználó hozott létre</w:t>
      </w:r>
      <w:r w:rsidR="008701F8">
        <w:t xml:space="preserve"> </w:t>
      </w:r>
      <w:r>
        <w:t xml:space="preserve">ki is </w:t>
      </w:r>
      <w:r w:rsidRPr="00B5594D">
        <w:rPr>
          <w:i/>
          <w:iCs/>
        </w:rPr>
        <w:t>törölheti</w:t>
      </w:r>
      <w:r>
        <w:t xml:space="preserve">, amikor úgy érzi, hogy választ kapott a kérdésére. A szálak megnyithatók egy </w:t>
      </w:r>
      <w:r w:rsidRPr="00B5594D">
        <w:rPr>
          <w:i/>
          <w:iCs/>
        </w:rPr>
        <w:t>chatszerű nézetben</w:t>
      </w:r>
      <w:r>
        <w:t xml:space="preserve">. Itt valós időben zajlik beszélgetés a kérdésről, ami elindította a szálat. A felhasználó </w:t>
      </w:r>
      <w:r w:rsidRPr="003C6B4B">
        <w:rPr>
          <w:i/>
          <w:iCs/>
        </w:rPr>
        <w:t>tehet fel</w:t>
      </w:r>
      <w:r>
        <w:t xml:space="preserve"> bármikor új kérdést. Az új kérdéseknél be kell állítani a </w:t>
      </w:r>
      <w:r w:rsidR="003C6B4B">
        <w:t>készségeket, amiket a felhasználó szerint érint a kérdése. Ezen felül be kell állítani egy prioritást a kérdéshez, ami minél magasabb annál több emberhez jut el a kérdés. Az alkalmazás magasabb prioritás esetén nem csak a beállított készségek birtokosait, de a tudás gráfban közel elhelyezkedő készségek birtokosait is értesíti.</w:t>
      </w:r>
    </w:p>
    <w:p w14:paraId="6BC94207" w14:textId="6D8645AB" w:rsidR="00033093" w:rsidRPr="008F7E13" w:rsidRDefault="000369A1" w:rsidP="0073265D">
      <w:pPr>
        <w:spacing w:after="0"/>
        <w:jc w:val="left"/>
      </w:pPr>
      <w:r w:rsidRPr="000369A1">
        <w:rPr>
          <w:b/>
          <w:bCs/>
        </w:rPr>
        <w:t>Profil kezelése:</w:t>
      </w:r>
      <w:r w:rsidR="008F7E13">
        <w:rPr>
          <w:b/>
          <w:bCs/>
        </w:rPr>
        <w:t xml:space="preserve"> </w:t>
      </w:r>
      <w:r w:rsidR="008F7E13">
        <w:t xml:space="preserve">A felhasználó képes a </w:t>
      </w:r>
      <w:r w:rsidR="00033093">
        <w:t>profilja alatt a személyes adatait kezelni.</w:t>
      </w:r>
      <w:r w:rsidR="0073265D">
        <w:t xml:space="preserve"> </w:t>
      </w:r>
      <w:r w:rsidR="00033093">
        <w:t xml:space="preserve">Az </w:t>
      </w:r>
      <w:r w:rsidR="00033093" w:rsidRPr="00033093">
        <w:rPr>
          <w:i/>
          <w:iCs/>
        </w:rPr>
        <w:t>email címét</w:t>
      </w:r>
      <w:r w:rsidR="00033093">
        <w:t xml:space="preserve"> képes átírni természetesen csak egy másik szabályos és eddig még </w:t>
      </w:r>
      <w:r w:rsidR="00033093">
        <w:lastRenderedPageBreak/>
        <w:t xml:space="preserve">másik fiók által nem foglalt címre. A </w:t>
      </w:r>
      <w:r w:rsidR="00033093" w:rsidRPr="0073265D">
        <w:rPr>
          <w:i/>
          <w:iCs/>
        </w:rPr>
        <w:t>felhasználó nevet</w:t>
      </w:r>
      <w:r w:rsidR="0073265D">
        <w:t xml:space="preserve"> is át tudja írni, illetve a </w:t>
      </w:r>
      <w:r w:rsidR="0073265D" w:rsidRPr="0073265D">
        <w:rPr>
          <w:i/>
          <w:iCs/>
        </w:rPr>
        <w:t>jelszavát</w:t>
      </w:r>
      <w:r w:rsidR="0073265D">
        <w:t xml:space="preserve"> is megváltoztathatja.</w:t>
      </w:r>
    </w:p>
    <w:bookmarkEnd w:id="448"/>
    <w:p w14:paraId="25C5E223" w14:textId="0B3D0ED6" w:rsidR="009E0927" w:rsidRPr="00A42D73" w:rsidRDefault="00A42D73" w:rsidP="007D3959">
      <w:pPr>
        <w:spacing w:after="0"/>
        <w:jc w:val="left"/>
      </w:pPr>
      <w:r w:rsidRPr="00A42D73">
        <w:rPr>
          <w:b/>
          <w:bCs/>
        </w:rPr>
        <w:t>Kilépés:</w:t>
      </w:r>
      <w:r>
        <w:rPr>
          <w:b/>
          <w:bCs/>
        </w:rPr>
        <w:t xml:space="preserve"> </w:t>
      </w:r>
      <w:r>
        <w:t xml:space="preserve">A felhasználó kiléphet ezzel az alkalmazás vissza kerül a belépés előtti állapotba. </w:t>
      </w:r>
      <w:bookmarkStart w:id="454" w:name="_GoBack"/>
      <w:bookmarkEnd w:id="454"/>
    </w:p>
    <w:bookmarkStart w:id="455" w:name="_Toc23802787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25279993"/>
        <w:docPartObj>
          <w:docPartGallery w:val="Bibliographies"/>
          <w:docPartUnique/>
        </w:docPartObj>
      </w:sdtPr>
      <w:sdtContent>
        <w:p w14:paraId="010E3C3E" w14:textId="4B9DC1FA" w:rsidR="00436D21" w:rsidRDefault="00436D21" w:rsidP="00A42D73">
          <w:pPr>
            <w:pStyle w:val="Cmsor1"/>
            <w:jc w:val="both"/>
          </w:pPr>
          <w:r>
            <w:t>Hivatkozások</w:t>
          </w:r>
          <w:bookmarkEnd w:id="455"/>
        </w:p>
        <w:sdt>
          <w:sdtPr>
            <w:id w:val="-573587230"/>
            <w:bibliography/>
          </w:sdtPr>
          <w:sdtContent>
            <w:p w14:paraId="1AC1ECD3" w14:textId="77777777" w:rsidR="003B13FA" w:rsidRDefault="00436D21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31"/>
              </w:tblGrid>
              <w:tr w:rsidR="003B13FA" w14:paraId="4FFD46F6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95E961" w14:textId="69311365" w:rsidR="003B13FA" w:rsidRDefault="003B13FA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27127F" w14:textId="77777777" w:rsidR="003B13FA" w:rsidRDefault="003B13FA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3B13FA" w14:paraId="3C46E351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982761" w14:textId="77777777" w:rsidR="003B13FA" w:rsidRDefault="003B13FA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B902C" w14:textId="77777777" w:rsidR="003B13FA" w:rsidRDefault="003B13FA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B13FA" w14:paraId="3224E75C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8B7385" w14:textId="77777777" w:rsidR="003B13FA" w:rsidRDefault="003B13FA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DB67AB" w14:textId="77777777" w:rsidR="003B13FA" w:rsidRDefault="003B13FA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3B13FA" w14:paraId="4C11EAE5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CC7EE6" w14:textId="77777777" w:rsidR="003B13FA" w:rsidRDefault="003B13FA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D2C86" w14:textId="77777777" w:rsidR="003B13FA" w:rsidRDefault="003B13FA">
                    <w:pPr>
                      <w:pStyle w:val="Irodalomjegyzk"/>
                    </w:pPr>
                    <w:r>
                      <w:t>[Online]. Available: http://www.reactnative.com/react-native-dom/.</w:t>
                    </w:r>
                  </w:p>
                </w:tc>
              </w:tr>
              <w:tr w:rsidR="003B13FA" w14:paraId="69DB4936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D2157" w14:textId="77777777" w:rsidR="003B13FA" w:rsidRDefault="003B13FA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4F1C2" w14:textId="77777777" w:rsidR="003B13FA" w:rsidRDefault="003B13FA">
                    <w:pPr>
                      <w:pStyle w:val="Irodalomjegyzk"/>
                    </w:pPr>
                    <w:r>
                      <w:t>[Online]. Available: https://cordova.apache.org/docs/en/9.x/guide/overview/index.html#page-toc-source.</w:t>
                    </w:r>
                  </w:p>
                </w:tc>
              </w:tr>
              <w:tr w:rsidR="003B13FA" w14:paraId="629FC001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947D21" w14:textId="77777777" w:rsidR="003B13FA" w:rsidRDefault="003B13FA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910CAB" w14:textId="77777777" w:rsidR="003B13FA" w:rsidRDefault="003B13FA">
                    <w:pPr>
                      <w:pStyle w:val="Irodalomjegyzk"/>
                    </w:pPr>
                    <w:r>
                      <w:t>[Online]. Available: https://en.wikipedia.org/wiki/React_Native.</w:t>
                    </w:r>
                  </w:p>
                </w:tc>
              </w:tr>
              <w:tr w:rsidR="003B13FA" w14:paraId="3DDECDFF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95D5EF" w14:textId="77777777" w:rsidR="003B13FA" w:rsidRDefault="003B13FA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3CF710" w14:textId="77777777" w:rsidR="003B13FA" w:rsidRDefault="003B13FA">
                    <w:pPr>
                      <w:pStyle w:val="Irodalomjegyzk"/>
                    </w:pPr>
                    <w:r>
                      <w:t>[Online]. Available: https://en.wikipedia.org/wiki/React_(JavaScript_library).</w:t>
                    </w:r>
                  </w:p>
                </w:tc>
              </w:tr>
              <w:tr w:rsidR="003B13FA" w14:paraId="7F7CC72E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91776C" w14:textId="77777777" w:rsidR="003B13FA" w:rsidRDefault="003B13FA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9F2C8D" w14:textId="77777777" w:rsidR="003B13FA" w:rsidRDefault="003B13FA">
                    <w:pPr>
                      <w:pStyle w:val="Irodalomjegyzk"/>
                    </w:pPr>
                    <w:r>
                      <w:t>[Online]. Available: https://www.w3schools.com/whatis/whatis_react.asp.</w:t>
                    </w:r>
                  </w:p>
                </w:tc>
              </w:tr>
              <w:tr w:rsidR="003B13FA" w14:paraId="1B593D4B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F2251F" w14:textId="77777777" w:rsidR="003B13FA" w:rsidRDefault="003B13FA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870861" w14:textId="77777777" w:rsidR="003B13FA" w:rsidRDefault="003B13FA">
                    <w:pPr>
                      <w:pStyle w:val="Irodalomjegyzk"/>
                    </w:pPr>
                    <w:r>
                      <w:t>[Online]. Available: https://reactjs.org/.</w:t>
                    </w:r>
                  </w:p>
                </w:tc>
              </w:tr>
              <w:tr w:rsidR="003B13FA" w14:paraId="1435ADAF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9127BC" w14:textId="77777777" w:rsidR="003B13FA" w:rsidRDefault="003B13FA">
                    <w:pPr>
                      <w:pStyle w:val="Irodalomjegyzk"/>
                    </w:pPr>
                    <w: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AE27B1" w14:textId="77777777" w:rsidR="003B13FA" w:rsidRDefault="003B13FA">
                    <w:pPr>
                      <w:pStyle w:val="Irodalomjegyzk"/>
                    </w:pPr>
                    <w:r>
                      <w:t>„ReactComponent,” [Online]. Available: https://reactjs.org/docs/components-and-props.html.</w:t>
                    </w:r>
                  </w:p>
                </w:tc>
              </w:tr>
              <w:tr w:rsidR="003B13FA" w14:paraId="5F0580C7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54DA21" w14:textId="77777777" w:rsidR="003B13FA" w:rsidRDefault="003B13FA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410FBC" w14:textId="77777777" w:rsidR="003B13FA" w:rsidRDefault="003B13FA">
                    <w:pPr>
                      <w:pStyle w:val="Irodalomjegyzk"/>
                    </w:pPr>
                    <w:r>
                      <w:t>„ReactVirtualDom,” [Online]. Available: https://jelvix.com/blog/is-react-js-fast.</w:t>
                    </w:r>
                  </w:p>
                </w:tc>
              </w:tr>
              <w:tr w:rsidR="003B13FA" w14:paraId="442CE60A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A3831" w14:textId="77777777" w:rsidR="003B13FA" w:rsidRDefault="003B13FA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BAB133" w14:textId="77777777" w:rsidR="003B13FA" w:rsidRDefault="003B13FA">
                    <w:pPr>
                      <w:pStyle w:val="Irodalomjegyzk"/>
                    </w:pPr>
                    <w:r>
                      <w:t>„ReactNativeBridge,” [Online]. Available: https://levelup.gitconnected.com/wait-what-happens-when-my-react-native-application-starts-an-in-depth-look-inside-react-native-5f306ef3250f.</w:t>
                    </w:r>
                  </w:p>
                </w:tc>
              </w:tr>
              <w:tr w:rsidR="003B13FA" w14:paraId="34CE9683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81F8DC" w14:textId="77777777" w:rsidR="003B13FA" w:rsidRDefault="003B13FA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34C0A0" w14:textId="77777777" w:rsidR="003B13FA" w:rsidRDefault="003B13FA">
                    <w:pPr>
                      <w:pStyle w:val="Irodalomjegyzk"/>
                    </w:pPr>
                    <w:r>
                      <w:t>„ReactXP,” [Online]. Available: https://microsoft.github.io/reactxp/docs/getting-started.html.</w:t>
                    </w:r>
                  </w:p>
                </w:tc>
              </w:tr>
              <w:tr w:rsidR="003B13FA" w14:paraId="3A86BE65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0F801" w14:textId="77777777" w:rsidR="003B13FA" w:rsidRDefault="003B13FA">
                    <w:pPr>
                      <w:pStyle w:val="Irodalomjegyzk"/>
                    </w:pPr>
                    <w: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E72517" w14:textId="77777777" w:rsidR="003B13FA" w:rsidRDefault="003B13FA">
                    <w:pPr>
                      <w:pStyle w:val="Irodalomjegyzk"/>
                    </w:pPr>
                    <w:r>
                      <w:t>„ExpoSDKInWork,” [Online]. Available: https://docs.expo.io/versions/latest/workflow/how-expo-works/.</w:t>
                    </w:r>
                  </w:p>
                </w:tc>
              </w:tr>
              <w:tr w:rsidR="003B13FA" w14:paraId="3B9900D2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42F6C4" w14:textId="77777777" w:rsidR="003B13FA" w:rsidRDefault="003B13FA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01A162" w14:textId="77777777" w:rsidR="003B13FA" w:rsidRDefault="003B13FA">
                    <w:pPr>
                      <w:pStyle w:val="Irodalomjegyzk"/>
                    </w:pPr>
                    <w:r>
                      <w:t>„Expo,” [Online]. Available: https://docs.expo.io/versions/latest/.</w:t>
                    </w:r>
                  </w:p>
                </w:tc>
              </w:tr>
              <w:tr w:rsidR="003B13FA" w14:paraId="30FA24C0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C1586B" w14:textId="77777777" w:rsidR="003B13FA" w:rsidRDefault="003B13FA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A02CC" w14:textId="77777777" w:rsidR="003B13FA" w:rsidRDefault="003B13FA">
                    <w:pPr>
                      <w:pStyle w:val="Irodalomjegyzk"/>
                    </w:pPr>
                    <w:r>
                      <w:t>„SignalR,” [Online]. Available: https://hu.wikipedia.org/wiki/SignalR.</w:t>
                    </w:r>
                  </w:p>
                </w:tc>
              </w:tr>
              <w:tr w:rsidR="003B13FA" w14:paraId="2F39CE1A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60AF06" w14:textId="77777777" w:rsidR="003B13FA" w:rsidRDefault="003B13FA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27216B" w14:textId="77777777" w:rsidR="003B13FA" w:rsidRDefault="003B13FA">
                    <w:pPr>
                      <w:pStyle w:val="Irodalomjegyzk"/>
                    </w:pPr>
                    <w:r>
                      <w:t>„ASP.NET_Core,” [Online]. Available: https://en.wikipedia.org/wiki/ASP.NET_Core.</w:t>
                    </w:r>
                  </w:p>
                </w:tc>
              </w:tr>
              <w:tr w:rsidR="003B13FA" w14:paraId="5D092A81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4992E" w14:textId="77777777" w:rsidR="003B13FA" w:rsidRDefault="003B13FA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55C77" w14:textId="77777777" w:rsidR="003B13FA" w:rsidRDefault="003B13FA">
                    <w:pPr>
                      <w:pStyle w:val="Irodalomjegyzk"/>
                    </w:pPr>
                    <w:r>
                      <w:t>„Axios,” [Online]. Available: https://github.com/axios/axios.</w:t>
                    </w:r>
                  </w:p>
                </w:tc>
              </w:tr>
              <w:tr w:rsidR="003B13FA" w14:paraId="13BF5CBA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B07892" w14:textId="77777777" w:rsidR="003B13FA" w:rsidRDefault="003B13FA">
                    <w:pPr>
                      <w:pStyle w:val="Irodalomjegyzk"/>
                    </w:pPr>
                    <w: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E4D7B" w14:textId="77777777" w:rsidR="003B13FA" w:rsidRDefault="003B13FA">
                    <w:pPr>
                      <w:pStyle w:val="Irodalomjegyzk"/>
                    </w:pPr>
                    <w:r>
                      <w:t>„Axios vs Fetch,” [Online]. Available: https://blog.logrocket.com/axios-or-fetch-api/.</w:t>
                    </w:r>
                  </w:p>
                </w:tc>
              </w:tr>
            </w:tbl>
            <w:p w14:paraId="2F54F468" w14:textId="77777777" w:rsidR="003B13FA" w:rsidRDefault="003B13FA">
              <w:pPr>
                <w:divId w:val="1964574082"/>
                <w:rPr>
                  <w:noProof/>
                </w:rPr>
              </w:pPr>
            </w:p>
            <w:p w14:paraId="1A29C7AE" w14:textId="520F02D0" w:rsidR="00436D21" w:rsidRDefault="00436D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DDA8BF1" w14:textId="15B2A26F" w:rsidR="00436D21" w:rsidRDefault="00436D21"/>
    <w:p w14:paraId="1922FBE9" w14:textId="77777777" w:rsidR="000A6CE7" w:rsidRDefault="000A6CE7" w:rsidP="000A6CE7"/>
    <w:sectPr w:rsidR="000A6CE7" w:rsidSect="00812719">
      <w:headerReference w:type="even" r:id="rId26"/>
      <w:footerReference w:type="default" r:id="rId27"/>
      <w:type w:val="continuous"/>
      <w:pgSz w:w="11907" w:h="16840" w:code="9"/>
      <w:pgMar w:top="1417" w:right="1417" w:bottom="1417" w:left="1417" w:header="709" w:footer="709" w:gutter="567"/>
      <w:cols w:space="708"/>
      <w:titlePg/>
      <w:docGrid w:linePitch="360"/>
      <w:sectPrChange w:id="456" w:author="Frontó András Levente" w:date="2019-05-23T15:40:00Z">
        <w:sectPr w:rsidR="000A6CE7" w:rsidSect="00812719">
          <w:pgMar w:top="1418" w:right="1418" w:bottom="1418" w:left="1418" w:header="709" w:footer="709" w:gutter="567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oltán Benedek" w:date="2019-05-07T18:54:00Z" w:initials="ZB">
    <w:p w14:paraId="30A1EC19" w14:textId="44A09800" w:rsidR="00A80EDD" w:rsidRDefault="00A80EDD" w:rsidP="00FA6DAD">
      <w:pPr>
        <w:pStyle w:val="Jegyzetszveg"/>
      </w:pPr>
      <w:r>
        <w:rPr>
          <w:rStyle w:val="Jegyzethivatkozs"/>
        </w:rPr>
        <w:annotationRef/>
      </w:r>
      <w:r>
        <w:t xml:space="preserve">Az alkalmazás konkrét funkcióiról nem írsz egyelőre, de kellene. Sőt, a legtöbb szakdolgozat azt helyezi a bevezetőben fókuszba. Neked nem kötelező ezt követned, mert számos technológiát megvizsgáltál, és ez is fókuszban van. Ugyanakkor egy(-két) bekezdést legalább mindenképpen írni kellene róla a bevezetőben is. Lehet írni, hogy a célod egy &lt;funkciók taglalva&gt; alkalmazás főbb funkcióinak megvalósítása volt, mely demonstrálja, hogy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alkalmas ilyen jellegű mobil pultiplatform alkalmazások kifejlesztésére. Ezen felül célod volt annak vizsgálata és demonstrálása, hogy lehetőség van a mobil kódbázis jelentős részénem </w:t>
      </w:r>
      <w:proofErr w:type="spellStart"/>
      <w:r>
        <w:t>újrafelhasználására</w:t>
      </w:r>
      <w:proofErr w:type="spellEnd"/>
      <w:r>
        <w:t xml:space="preserve"> webes frontend megvalósítása során. Szerintem ezek voltak az elsődleges célok.</w:t>
      </w:r>
    </w:p>
  </w:comment>
  <w:comment w:id="4" w:author="Zoltán Benedek" w:date="2019-05-07T19:01:00Z" w:initials="ZB">
    <w:p w14:paraId="2DF4BB1E" w14:textId="5C9A5BC8" w:rsidR="00A80EDD" w:rsidRDefault="00A80EDD" w:rsidP="00FA6DAD">
      <w:pPr>
        <w:pStyle w:val="Jegyzetszveg"/>
      </w:pPr>
      <w:r>
        <w:rPr>
          <w:rStyle w:val="Jegyzethivatkozs"/>
        </w:rPr>
        <w:annotationRef/>
      </w:r>
      <w:r>
        <w:t xml:space="preserve">Valahova bele kellene szőni, hogy célod és feladatod volt a </w:t>
      </w:r>
      <w:proofErr w:type="spellStart"/>
      <w:r>
        <w:t>React</w:t>
      </w:r>
      <w:proofErr w:type="spellEnd"/>
      <w:r>
        <w:t xml:space="preserve"> technológiával való megismerkedés, a JavaScript nyelv mélyebb megismerése, a </w:t>
      </w:r>
      <w:proofErr w:type="spellStart"/>
      <w:r>
        <w:t>React</w:t>
      </w:r>
      <w:proofErr w:type="spellEnd"/>
      <w:r>
        <w:t xml:space="preserve"> Natív megismerése, a kapcsolódó technológiák, eszközök és könyvtárak feltérképezése, főbb jellemzőik megismerése, a projektben való alkalmazhatóságuk és az alkalmazás célszerűségének vizsgálata.</w:t>
      </w:r>
    </w:p>
  </w:comment>
  <w:comment w:id="15" w:author="Zoltán Benedek" w:date="2019-05-07T18:25:00Z" w:initials="ZB">
    <w:p w14:paraId="166169E1" w14:textId="19A6054F" w:rsidR="00A80EDD" w:rsidRDefault="00A80EDD" w:rsidP="00DC2DE4">
      <w:pPr>
        <w:pStyle w:val="Jegyzetszveg"/>
      </w:pPr>
      <w:r>
        <w:rPr>
          <w:rStyle w:val="Jegyzethivatkozs"/>
        </w:rPr>
        <w:annotationRef/>
      </w:r>
      <w:r>
        <w:t xml:space="preserve">Erről kicsit beszélgessünk. A böngészős irányt jobb lenne kicsit indokolni. Nem feltétlen az a cél, hogy pont ugyanaz a felület legyen webalkalmazásban is elérhető, mint a natív appban (hiszen mobilon az app mindenképpen praktikusabb) Hanem talán inkább az, hogy milyen szuper lenne, ha </w:t>
      </w:r>
      <w:proofErr w:type="spellStart"/>
      <w:r>
        <w:t>desktop</w:t>
      </w:r>
      <w:proofErr w:type="spellEnd"/>
      <w:r>
        <w:t xml:space="preserve"> környezetben, ahol nagyobb képernyő áll rendelkezésre, az ehhez fejlesztett webalkalmazás esetében a mobil app kódjának egy részét újra fel tudjuk használni.</w:t>
      </w:r>
    </w:p>
  </w:comment>
  <w:comment w:id="22" w:author="Zoltán Benedek" w:date="2019-05-07T18:52:00Z" w:initials="ZB">
    <w:p w14:paraId="1E6BEC9D" w14:textId="40F1CD33" w:rsidR="00A80EDD" w:rsidRDefault="00A80EDD">
      <w:pPr>
        <w:pStyle w:val="Jegyzetszveg"/>
      </w:pPr>
      <w:r>
        <w:rPr>
          <w:rStyle w:val="Jegyzethivatkozs"/>
        </w:rPr>
        <w:annotationRef/>
      </w:r>
      <w:r>
        <w:t xml:space="preserve">A hivatalos honlapon külön írva láttam. Ha a hivatalos </w:t>
      </w:r>
      <w:proofErr w:type="spellStart"/>
      <w:r>
        <w:t>nél</w:t>
      </w:r>
      <w:proofErr w:type="spellEnd"/>
      <w:r>
        <w:t xml:space="preserve"> külön írt, akkor úgy használd kérlek. A későbbiekben is javítandó.</w:t>
      </w:r>
    </w:p>
  </w:comment>
  <w:comment w:id="23" w:author="Zoltán Benedek" w:date="2019-05-07T18:58:00Z" w:initials="ZB">
    <w:p w14:paraId="608A549F" w14:textId="23E7C91D" w:rsidR="00A80EDD" w:rsidRDefault="00A80EDD">
      <w:pPr>
        <w:pStyle w:val="Jegyzetszveg"/>
      </w:pPr>
      <w:r>
        <w:rPr>
          <w:rStyle w:val="Jegyzethivatkozs"/>
        </w:rPr>
        <w:annotationRef/>
      </w:r>
      <w:r>
        <w:t>Úgy néztem, hivatalosan ez is külön van írva.</w:t>
      </w:r>
    </w:p>
  </w:comment>
  <w:comment w:id="123" w:author="Zoltán Benedek" w:date="2019-05-07T19:21:00Z" w:initials="ZB">
    <w:p w14:paraId="19132A59" w14:textId="7D7C995A" w:rsidR="00A80EDD" w:rsidRDefault="00A80EDD">
      <w:pPr>
        <w:pStyle w:val="Jegyzetszveg"/>
      </w:pPr>
      <w:r>
        <w:rPr>
          <w:rStyle w:val="Jegyzethivatkozs"/>
        </w:rPr>
        <w:annotationRef/>
      </w:r>
      <w:r>
        <w:rPr>
          <w:rStyle w:val="Jegyzethivatkozs"/>
        </w:rPr>
        <w:t>A backend technológiákról nem érdemes majd sokat írni…</w:t>
      </w:r>
    </w:p>
  </w:comment>
  <w:comment w:id="124" w:author="Zoltán Benedek" w:date="2019-05-07T18:59:00Z" w:initials="ZB">
    <w:p w14:paraId="403CFF6F" w14:textId="77777777" w:rsidR="00A80EDD" w:rsidRDefault="00A80EDD" w:rsidP="00B11E3E">
      <w:pPr>
        <w:pStyle w:val="Jegyzetszveg"/>
      </w:pPr>
      <w:r>
        <w:t xml:space="preserve">Helyette „melyeket”. </w:t>
      </w:r>
      <w:r>
        <w:rPr>
          <w:rStyle w:val="Jegyzethivatkozs"/>
        </w:rPr>
        <w:annotationRef/>
      </w:r>
      <w:r>
        <w:t>Az „</w:t>
      </w:r>
      <w:proofErr w:type="gramStart"/>
      <w:r>
        <w:t>ami”-</w:t>
      </w:r>
      <w:proofErr w:type="gramEnd"/>
      <w:r>
        <w:t xml:space="preserve">t ritkán használjuk, ha nem az egész első tagmondatra hivatkozol vissza, akkor általában a mely, amely és ezek többes száma a jó választás. </w:t>
      </w:r>
    </w:p>
  </w:comment>
  <w:comment w:id="126" w:author="Zoltán Benedek" w:date="2019-05-07T19:11:00Z" w:initials="ZB">
    <w:p w14:paraId="7E47FC02" w14:textId="67F9AC7E" w:rsidR="00A80EDD" w:rsidRDefault="00A80EDD">
      <w:pPr>
        <w:pStyle w:val="Jegyzetszveg"/>
      </w:pPr>
      <w:r>
        <w:rPr>
          <w:rStyle w:val="Jegyzethivatkozs"/>
        </w:rPr>
        <w:annotationRef/>
      </w:r>
      <w:r>
        <w:t xml:space="preserve">Ennél sokkal többet kellene írni </w:t>
      </w:r>
      <w:proofErr w:type="spellStart"/>
      <w:r>
        <w:t>React</w:t>
      </w:r>
      <w:proofErr w:type="spellEnd"/>
      <w:r>
        <w:t xml:space="preserve">-hoz. Pl. kódrésztelekkel lehetne illusztrálni a legfontosabb </w:t>
      </w:r>
      <w:proofErr w:type="spellStart"/>
      <w:r>
        <w:t>koncecpiókat</w:t>
      </w:r>
      <w:proofErr w:type="spellEnd"/>
      <w:r>
        <w:t xml:space="preserve">: JSX, komponensek, </w:t>
      </w:r>
      <w:proofErr w:type="spellStart"/>
      <w:r>
        <w:t>propok</w:t>
      </w:r>
      <w:proofErr w:type="spellEnd"/>
      <w:r>
        <w:t xml:space="preserve">, esetleg </w:t>
      </w:r>
      <w:proofErr w:type="spellStart"/>
      <w:r>
        <w:t>state</w:t>
      </w:r>
      <w:proofErr w:type="spellEnd"/>
      <w:r>
        <w:t xml:space="preserve">, de lehet az már messze vezet… </w:t>
      </w:r>
      <w:r>
        <w:br/>
        <w:t>SZÓBAN kifejtem.</w:t>
      </w:r>
    </w:p>
  </w:comment>
  <w:comment w:id="127" w:author="Zoltán Benedek" w:date="2019-05-07T19:01:00Z" w:initials="ZB">
    <w:p w14:paraId="58E94AF9" w14:textId="1BDD8229" w:rsidR="00A80EDD" w:rsidRDefault="00A80EDD">
      <w:pPr>
        <w:pStyle w:val="Jegyzetszveg"/>
      </w:pPr>
      <w:r>
        <w:rPr>
          <w:rStyle w:val="Jegyzethivatkozs"/>
        </w:rPr>
        <w:annotationRef/>
      </w:r>
      <w:r>
        <w:t>JavaScript, mindenhol…</w:t>
      </w:r>
    </w:p>
  </w:comment>
  <w:comment w:id="130" w:author="Zoltán Benedek" w:date="2019-05-07T19:20:00Z" w:initials="ZB">
    <w:p w14:paraId="5A15C049" w14:textId="4E013BC5" w:rsidR="00A80EDD" w:rsidRDefault="00A80EDD" w:rsidP="007561B1">
      <w:pPr>
        <w:pStyle w:val="Jegyzetszveg"/>
      </w:pPr>
      <w:r>
        <w:rPr>
          <w:rStyle w:val="Jegyzethivatkozs"/>
        </w:rPr>
        <w:annotationRef/>
      </w:r>
      <w:r>
        <w:t xml:space="preserve">Valahova kellenének kódrészéletek, </w:t>
      </w:r>
      <w:proofErr w:type="gramStart"/>
      <w:r>
        <w:t>illusztrációk,</w:t>
      </w:r>
      <w:proofErr w:type="gramEnd"/>
      <w:r>
        <w:t xml:space="preserve"> stb. Pl. támogatott vezérlők. Hogyan lehet platform specifikus kódot írni? Vagy az már szerinted nagyon messzire vezet? Egyébként a kódodban használsz bármi ilyet? </w:t>
      </w:r>
    </w:p>
  </w:comment>
  <w:comment w:id="131" w:author="Zoltán Benedek" w:date="2019-05-07T19:13:00Z" w:initials="ZB">
    <w:p w14:paraId="192C8581" w14:textId="0F818BC1" w:rsidR="00A80EDD" w:rsidRDefault="00A80EDD">
      <w:pPr>
        <w:pStyle w:val="Jegyzetszveg"/>
      </w:pPr>
      <w:r>
        <w:rPr>
          <w:rStyle w:val="Jegyzethivatkozs"/>
        </w:rPr>
        <w:annotationRef/>
      </w:r>
      <w:r>
        <w:t xml:space="preserve">Mindenhol „natív” (kivéve persze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</w:t>
      </w:r>
    </w:p>
  </w:comment>
  <w:comment w:id="149" w:author="Zoltán Benedek" w:date="2019-05-07T19:22:00Z" w:initials="ZB">
    <w:p w14:paraId="4E289E48" w14:textId="0DE78380" w:rsidR="00A80EDD" w:rsidRDefault="00A80EDD">
      <w:pPr>
        <w:pStyle w:val="Jegyzetszveg"/>
      </w:pPr>
      <w:r>
        <w:rPr>
          <w:rStyle w:val="Jegyzethivatkozs"/>
        </w:rPr>
        <w:annotationRef/>
      </w:r>
      <w:r>
        <w:t>Valami kódalapú illusztráció?</w:t>
      </w:r>
    </w:p>
  </w:comment>
  <w:comment w:id="150" w:author="Zoltán Benedek" w:date="2019-05-07T19:16:00Z" w:initials="ZB">
    <w:p w14:paraId="1FEBF3CA" w14:textId="364F913E" w:rsidR="00A80EDD" w:rsidRDefault="00A80EDD">
      <w:pPr>
        <w:pStyle w:val="Jegyzetszveg"/>
      </w:pPr>
      <w:r>
        <w:rPr>
          <w:rStyle w:val="Jegyzethivatkozs"/>
        </w:rPr>
        <w:annotationRef/>
      </w:r>
      <w:r>
        <w:t xml:space="preserve">Sok a vesszőhiba. </w:t>
      </w:r>
      <w:proofErr w:type="spellStart"/>
      <w:r>
        <w:t>Uána</w:t>
      </w:r>
      <w:proofErr w:type="spellEnd"/>
      <w:r>
        <w:t xml:space="preserve"> kellene járni, hogy mikor kell és előtt vessző…</w:t>
      </w:r>
    </w:p>
  </w:comment>
  <w:comment w:id="449" w:author="Zoltán Benedek" w:date="2019-05-07T19:21:00Z" w:initials="ZB">
    <w:p w14:paraId="5959EC7A" w14:textId="26EECDBA" w:rsidR="00A80EDD" w:rsidRDefault="00A80EDD" w:rsidP="00CB2EC1">
      <w:pPr>
        <w:pStyle w:val="Jegyzetszveg"/>
      </w:pPr>
      <w:r>
        <w:rPr>
          <w:rStyle w:val="Jegyzethivatkozs"/>
        </w:rPr>
        <w:annotationRef/>
      </w:r>
      <w:r>
        <w:rPr>
          <w:rStyle w:val="Jegyzethivatkozs"/>
        </w:rPr>
        <w:t xml:space="preserve"> backend technológiákról nem érdemes majd sokat írni…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A1EC19" w15:done="0"/>
  <w15:commentEx w15:paraId="2DF4BB1E" w15:done="0"/>
  <w15:commentEx w15:paraId="166169E1" w15:done="0"/>
  <w15:commentEx w15:paraId="1E6BEC9D" w15:done="1"/>
  <w15:commentEx w15:paraId="608A549F" w15:done="1"/>
  <w15:commentEx w15:paraId="19132A59" w15:done="0"/>
  <w15:commentEx w15:paraId="403CFF6F" w15:done="0"/>
  <w15:commentEx w15:paraId="7E47FC02" w15:done="0"/>
  <w15:commentEx w15:paraId="58E94AF9" w15:done="1"/>
  <w15:commentEx w15:paraId="5A15C049" w15:done="0"/>
  <w15:commentEx w15:paraId="192C8581" w15:done="1"/>
  <w15:commentEx w15:paraId="4E289E48" w15:done="0"/>
  <w15:commentEx w15:paraId="1FEBF3CA" w15:done="0"/>
  <w15:commentEx w15:paraId="5959EC7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A1EC19" w16cid:durableId="20901509"/>
  <w16cid:commentId w16cid:paraId="2DF4BB1E" w16cid:durableId="2090150A"/>
  <w16cid:commentId w16cid:paraId="166169E1" w16cid:durableId="2090150B"/>
  <w16cid:commentId w16cid:paraId="1E6BEC9D" w16cid:durableId="2090150C"/>
  <w16cid:commentId w16cid:paraId="608A549F" w16cid:durableId="2090150D"/>
  <w16cid:commentId w16cid:paraId="19132A59" w16cid:durableId="216014E1"/>
  <w16cid:commentId w16cid:paraId="403CFF6F" w16cid:durableId="2158775B"/>
  <w16cid:commentId w16cid:paraId="7E47FC02" w16cid:durableId="20901511"/>
  <w16cid:commentId w16cid:paraId="58E94AF9" w16cid:durableId="20901512"/>
  <w16cid:commentId w16cid:paraId="5A15C049" w16cid:durableId="2158775E"/>
  <w16cid:commentId w16cid:paraId="192C8581" w16cid:durableId="20901514"/>
  <w16cid:commentId w16cid:paraId="4E289E48" w16cid:durableId="20901515"/>
  <w16cid:commentId w16cid:paraId="1FEBF3CA" w16cid:durableId="20901516"/>
  <w16cid:commentId w16cid:paraId="5959EC7A" w16cid:durableId="216937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767C1" w14:textId="77777777" w:rsidR="00500FC3" w:rsidRDefault="00500FC3">
      <w:r>
        <w:separator/>
      </w:r>
    </w:p>
  </w:endnote>
  <w:endnote w:type="continuationSeparator" w:id="0">
    <w:p w14:paraId="036BEE6C" w14:textId="77777777" w:rsidR="00500FC3" w:rsidRDefault="0050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28D0" w14:textId="77777777" w:rsidR="00A80EDD" w:rsidRDefault="00A80ED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ACE6" w14:textId="77777777" w:rsidR="00A80EDD" w:rsidRDefault="00A80ED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A59E" w14:textId="77777777" w:rsidR="00A80EDD" w:rsidRDefault="00A80EDD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28" w14:textId="1C1FF4EF" w:rsidR="00A80EDD" w:rsidRDefault="00A80ED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5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2F166" w14:textId="77777777" w:rsidR="00500FC3" w:rsidRDefault="00500FC3">
      <w:r>
        <w:separator/>
      </w:r>
    </w:p>
  </w:footnote>
  <w:footnote w:type="continuationSeparator" w:id="0">
    <w:p w14:paraId="5C2AA269" w14:textId="77777777" w:rsidR="00500FC3" w:rsidRDefault="0050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0E04" w14:textId="77777777" w:rsidR="00A80EDD" w:rsidRDefault="00A80ED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E142" w14:textId="0F9CC1EF" w:rsidR="00A80EDD" w:rsidRDefault="00A80ED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6D962" w14:textId="77777777" w:rsidR="00A80EDD" w:rsidRDefault="00A80EDD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DC4B" w14:textId="77777777" w:rsidR="00A80EDD" w:rsidRDefault="00A80EDD"/>
  <w:p w14:paraId="2C6DFBBE" w14:textId="77777777" w:rsidR="00A80EDD" w:rsidRDefault="00A80EDD"/>
  <w:p w14:paraId="125F8157" w14:textId="77777777" w:rsidR="00A80EDD" w:rsidRDefault="00A80E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E7CE86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ontó András Levente">
    <w15:presenceInfo w15:providerId="None" w15:userId="Frontó András Levente"/>
  </w15:person>
  <w15:person w15:author="Zoltán Benedek">
    <w15:presenceInfo w15:providerId="Windows Live" w15:userId="9eb81c2c411eff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2E39"/>
    <w:rsid w:val="000062F4"/>
    <w:rsid w:val="00011416"/>
    <w:rsid w:val="0001192F"/>
    <w:rsid w:val="0002474B"/>
    <w:rsid w:val="00033093"/>
    <w:rsid w:val="0003623B"/>
    <w:rsid w:val="000369A1"/>
    <w:rsid w:val="000404F0"/>
    <w:rsid w:val="000676E5"/>
    <w:rsid w:val="000917BF"/>
    <w:rsid w:val="000A3B32"/>
    <w:rsid w:val="000A6CE7"/>
    <w:rsid w:val="000A7483"/>
    <w:rsid w:val="000B53E0"/>
    <w:rsid w:val="000E049A"/>
    <w:rsid w:val="000E56F3"/>
    <w:rsid w:val="000F23F1"/>
    <w:rsid w:val="000F3EA7"/>
    <w:rsid w:val="000F4BAD"/>
    <w:rsid w:val="0010540D"/>
    <w:rsid w:val="00110FA5"/>
    <w:rsid w:val="0011232D"/>
    <w:rsid w:val="00113675"/>
    <w:rsid w:val="00127598"/>
    <w:rsid w:val="001367B5"/>
    <w:rsid w:val="0014141F"/>
    <w:rsid w:val="001522F2"/>
    <w:rsid w:val="00153800"/>
    <w:rsid w:val="00154ADF"/>
    <w:rsid w:val="00171054"/>
    <w:rsid w:val="00177AA2"/>
    <w:rsid w:val="00184AF0"/>
    <w:rsid w:val="00190D39"/>
    <w:rsid w:val="001977BB"/>
    <w:rsid w:val="001A13A9"/>
    <w:rsid w:val="001A57BC"/>
    <w:rsid w:val="001D6876"/>
    <w:rsid w:val="001E4126"/>
    <w:rsid w:val="00203E00"/>
    <w:rsid w:val="002102C3"/>
    <w:rsid w:val="00225F65"/>
    <w:rsid w:val="00227347"/>
    <w:rsid w:val="00267677"/>
    <w:rsid w:val="002841F9"/>
    <w:rsid w:val="00285F8D"/>
    <w:rsid w:val="00291C8E"/>
    <w:rsid w:val="002A217A"/>
    <w:rsid w:val="002C4A77"/>
    <w:rsid w:val="002D0621"/>
    <w:rsid w:val="002D2C06"/>
    <w:rsid w:val="002D6BCD"/>
    <w:rsid w:val="002D7DA9"/>
    <w:rsid w:val="002E1D2A"/>
    <w:rsid w:val="002E7638"/>
    <w:rsid w:val="00302BB3"/>
    <w:rsid w:val="00305E08"/>
    <w:rsid w:val="00313013"/>
    <w:rsid w:val="0031401E"/>
    <w:rsid w:val="003458FF"/>
    <w:rsid w:val="003505F9"/>
    <w:rsid w:val="00350AEC"/>
    <w:rsid w:val="00352A73"/>
    <w:rsid w:val="00355BFC"/>
    <w:rsid w:val="00363242"/>
    <w:rsid w:val="0037381F"/>
    <w:rsid w:val="003750A2"/>
    <w:rsid w:val="003A4CDB"/>
    <w:rsid w:val="003B13FA"/>
    <w:rsid w:val="003B77D0"/>
    <w:rsid w:val="003C1221"/>
    <w:rsid w:val="003C6B4B"/>
    <w:rsid w:val="003E2ECB"/>
    <w:rsid w:val="003E70B1"/>
    <w:rsid w:val="003F204D"/>
    <w:rsid w:val="003F5425"/>
    <w:rsid w:val="003F72F1"/>
    <w:rsid w:val="0040235D"/>
    <w:rsid w:val="00404FE5"/>
    <w:rsid w:val="0040549E"/>
    <w:rsid w:val="00410924"/>
    <w:rsid w:val="00420148"/>
    <w:rsid w:val="004302C6"/>
    <w:rsid w:val="00435B50"/>
    <w:rsid w:val="00436D21"/>
    <w:rsid w:val="00463BC0"/>
    <w:rsid w:val="0048395A"/>
    <w:rsid w:val="004851C7"/>
    <w:rsid w:val="0049063A"/>
    <w:rsid w:val="00491D1C"/>
    <w:rsid w:val="004A72FD"/>
    <w:rsid w:val="004C6435"/>
    <w:rsid w:val="004D54FA"/>
    <w:rsid w:val="004D79FE"/>
    <w:rsid w:val="004F126B"/>
    <w:rsid w:val="004F2585"/>
    <w:rsid w:val="00500FC3"/>
    <w:rsid w:val="00502632"/>
    <w:rsid w:val="00502A30"/>
    <w:rsid w:val="00504339"/>
    <w:rsid w:val="005070F5"/>
    <w:rsid w:val="0051612B"/>
    <w:rsid w:val="0051712A"/>
    <w:rsid w:val="00524FD7"/>
    <w:rsid w:val="00526A1B"/>
    <w:rsid w:val="005306AE"/>
    <w:rsid w:val="00532BCA"/>
    <w:rsid w:val="005334AD"/>
    <w:rsid w:val="00542A36"/>
    <w:rsid w:val="005524FC"/>
    <w:rsid w:val="005564D2"/>
    <w:rsid w:val="00570D18"/>
    <w:rsid w:val="00576495"/>
    <w:rsid w:val="00580BB5"/>
    <w:rsid w:val="0059126D"/>
    <w:rsid w:val="00592F8B"/>
    <w:rsid w:val="005A3DEA"/>
    <w:rsid w:val="005A45E5"/>
    <w:rsid w:val="005B459E"/>
    <w:rsid w:val="005D3443"/>
    <w:rsid w:val="005E01E0"/>
    <w:rsid w:val="005E0A55"/>
    <w:rsid w:val="005F7055"/>
    <w:rsid w:val="006034C7"/>
    <w:rsid w:val="0062185B"/>
    <w:rsid w:val="00630A92"/>
    <w:rsid w:val="0063585C"/>
    <w:rsid w:val="00641018"/>
    <w:rsid w:val="006459E6"/>
    <w:rsid w:val="00650C7C"/>
    <w:rsid w:val="00656993"/>
    <w:rsid w:val="00664D74"/>
    <w:rsid w:val="00665BD0"/>
    <w:rsid w:val="00675281"/>
    <w:rsid w:val="00681E84"/>
    <w:rsid w:val="00681E99"/>
    <w:rsid w:val="00692605"/>
    <w:rsid w:val="006A1B7F"/>
    <w:rsid w:val="006A3CAA"/>
    <w:rsid w:val="006D17CC"/>
    <w:rsid w:val="006D338C"/>
    <w:rsid w:val="006D7B77"/>
    <w:rsid w:val="006E3115"/>
    <w:rsid w:val="006E4E19"/>
    <w:rsid w:val="006F3DBC"/>
    <w:rsid w:val="006F512E"/>
    <w:rsid w:val="00700E3A"/>
    <w:rsid w:val="007108BB"/>
    <w:rsid w:val="00730B3C"/>
    <w:rsid w:val="0073265D"/>
    <w:rsid w:val="00733490"/>
    <w:rsid w:val="00736202"/>
    <w:rsid w:val="007561B1"/>
    <w:rsid w:val="00756D62"/>
    <w:rsid w:val="0076532F"/>
    <w:rsid w:val="007A55A2"/>
    <w:rsid w:val="007A67D3"/>
    <w:rsid w:val="007B5CF7"/>
    <w:rsid w:val="007C5A95"/>
    <w:rsid w:val="007D3959"/>
    <w:rsid w:val="007E226E"/>
    <w:rsid w:val="007F1915"/>
    <w:rsid w:val="0080753D"/>
    <w:rsid w:val="00812719"/>
    <w:rsid w:val="00816BCB"/>
    <w:rsid w:val="00831DD9"/>
    <w:rsid w:val="00843159"/>
    <w:rsid w:val="00854BDC"/>
    <w:rsid w:val="008631DF"/>
    <w:rsid w:val="00865D97"/>
    <w:rsid w:val="008701F8"/>
    <w:rsid w:val="00877820"/>
    <w:rsid w:val="00883725"/>
    <w:rsid w:val="00885D49"/>
    <w:rsid w:val="008A3762"/>
    <w:rsid w:val="008A6DAE"/>
    <w:rsid w:val="008A72C0"/>
    <w:rsid w:val="008B31B5"/>
    <w:rsid w:val="008B361E"/>
    <w:rsid w:val="008B624F"/>
    <w:rsid w:val="008C1377"/>
    <w:rsid w:val="008C5682"/>
    <w:rsid w:val="008D65E4"/>
    <w:rsid w:val="008E53EF"/>
    <w:rsid w:val="008E7228"/>
    <w:rsid w:val="008F7E13"/>
    <w:rsid w:val="0090541F"/>
    <w:rsid w:val="00911B1A"/>
    <w:rsid w:val="00940CB1"/>
    <w:rsid w:val="0094727E"/>
    <w:rsid w:val="009526B1"/>
    <w:rsid w:val="00957717"/>
    <w:rsid w:val="00966F54"/>
    <w:rsid w:val="00976388"/>
    <w:rsid w:val="00983E02"/>
    <w:rsid w:val="0098532E"/>
    <w:rsid w:val="009B1AB8"/>
    <w:rsid w:val="009B2EED"/>
    <w:rsid w:val="009B67F2"/>
    <w:rsid w:val="009C1C93"/>
    <w:rsid w:val="009D2FD8"/>
    <w:rsid w:val="009D38EF"/>
    <w:rsid w:val="009E0927"/>
    <w:rsid w:val="009F0016"/>
    <w:rsid w:val="009F123E"/>
    <w:rsid w:val="00A14A81"/>
    <w:rsid w:val="00A30365"/>
    <w:rsid w:val="00A30877"/>
    <w:rsid w:val="00A34DC4"/>
    <w:rsid w:val="00A42D73"/>
    <w:rsid w:val="00A4781E"/>
    <w:rsid w:val="00A72672"/>
    <w:rsid w:val="00A73D4A"/>
    <w:rsid w:val="00A80EDD"/>
    <w:rsid w:val="00A9720E"/>
    <w:rsid w:val="00A9757F"/>
    <w:rsid w:val="00AB511F"/>
    <w:rsid w:val="00AC2E23"/>
    <w:rsid w:val="00AC45B7"/>
    <w:rsid w:val="00AE05C4"/>
    <w:rsid w:val="00AE24F5"/>
    <w:rsid w:val="00B11E3E"/>
    <w:rsid w:val="00B13FD0"/>
    <w:rsid w:val="00B26EFB"/>
    <w:rsid w:val="00B4104A"/>
    <w:rsid w:val="00B50CAA"/>
    <w:rsid w:val="00B51A10"/>
    <w:rsid w:val="00B54905"/>
    <w:rsid w:val="00B5594D"/>
    <w:rsid w:val="00B82C2E"/>
    <w:rsid w:val="00B86E75"/>
    <w:rsid w:val="00B87221"/>
    <w:rsid w:val="00B92253"/>
    <w:rsid w:val="00B924EA"/>
    <w:rsid w:val="00B96880"/>
    <w:rsid w:val="00BA3B1B"/>
    <w:rsid w:val="00BB095D"/>
    <w:rsid w:val="00BE276D"/>
    <w:rsid w:val="00BE4F86"/>
    <w:rsid w:val="00BE68C1"/>
    <w:rsid w:val="00C00B3C"/>
    <w:rsid w:val="00C0460E"/>
    <w:rsid w:val="00C2686E"/>
    <w:rsid w:val="00C31260"/>
    <w:rsid w:val="00C406C8"/>
    <w:rsid w:val="00C50644"/>
    <w:rsid w:val="00C53F92"/>
    <w:rsid w:val="00C73DEE"/>
    <w:rsid w:val="00C830A6"/>
    <w:rsid w:val="00C94815"/>
    <w:rsid w:val="00CA2DB4"/>
    <w:rsid w:val="00CB2EC1"/>
    <w:rsid w:val="00CC2118"/>
    <w:rsid w:val="00CE68A0"/>
    <w:rsid w:val="00D07335"/>
    <w:rsid w:val="00D0740F"/>
    <w:rsid w:val="00D1632F"/>
    <w:rsid w:val="00D21B09"/>
    <w:rsid w:val="00D22AC4"/>
    <w:rsid w:val="00D22B3E"/>
    <w:rsid w:val="00D23BFC"/>
    <w:rsid w:val="00D37EC8"/>
    <w:rsid w:val="00D429F2"/>
    <w:rsid w:val="00D50E7C"/>
    <w:rsid w:val="00D53F5A"/>
    <w:rsid w:val="00D61948"/>
    <w:rsid w:val="00D70FCD"/>
    <w:rsid w:val="00D72E11"/>
    <w:rsid w:val="00D81804"/>
    <w:rsid w:val="00D81927"/>
    <w:rsid w:val="00D82885"/>
    <w:rsid w:val="00D95E2C"/>
    <w:rsid w:val="00DC2DE4"/>
    <w:rsid w:val="00DC6ED8"/>
    <w:rsid w:val="00DD6A58"/>
    <w:rsid w:val="00DF05EA"/>
    <w:rsid w:val="00E03AC2"/>
    <w:rsid w:val="00E07EE4"/>
    <w:rsid w:val="00E20536"/>
    <w:rsid w:val="00E42F0D"/>
    <w:rsid w:val="00E56583"/>
    <w:rsid w:val="00E614EE"/>
    <w:rsid w:val="00E662D5"/>
    <w:rsid w:val="00E74F82"/>
    <w:rsid w:val="00E833C2"/>
    <w:rsid w:val="00E8385C"/>
    <w:rsid w:val="00E83D20"/>
    <w:rsid w:val="00E86A0C"/>
    <w:rsid w:val="00E965EC"/>
    <w:rsid w:val="00EB3FCB"/>
    <w:rsid w:val="00EC14C5"/>
    <w:rsid w:val="00EE1A1F"/>
    <w:rsid w:val="00EE2264"/>
    <w:rsid w:val="00F050F9"/>
    <w:rsid w:val="00F1034A"/>
    <w:rsid w:val="00F461CD"/>
    <w:rsid w:val="00F62CBC"/>
    <w:rsid w:val="00F82FA4"/>
    <w:rsid w:val="00FA22FD"/>
    <w:rsid w:val="00FA6DAD"/>
    <w:rsid w:val="00F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0C2626AB-7ED9-4330-B7C2-3BC293DB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61948"/>
    <w:pPr>
      <w:keepNext/>
      <w:pageBreakBefore/>
      <w:shd w:val="clear" w:color="auto" w:fill="FFFFFF" w:themeFill="background1"/>
      <w:spacing w:after="0"/>
      <w:ind w:firstLine="0"/>
      <w:jc w:val="center"/>
      <w:outlineLvl w:val="0"/>
      <w:pPrChange w:id="0" w:author="Frontó András Levente" w:date="2019-05-23T09:55:00Z">
        <w:pPr>
          <w:keepNext/>
          <w:pageBreakBefore/>
          <w:shd w:val="clear" w:color="auto" w:fill="FFFFFF" w:themeFill="background1"/>
          <w:spacing w:line="360" w:lineRule="auto"/>
          <w:jc w:val="center"/>
          <w:outlineLvl w:val="0"/>
        </w:pPr>
      </w:pPrChange>
    </w:pPr>
    <w:rPr>
      <w:rFonts w:cs="Arial"/>
      <w:b/>
      <w:bCs/>
      <w:color w:val="000000" w:themeColor="text1"/>
      <w:kern w:val="32"/>
      <w:sz w:val="36"/>
      <w:szCs w:val="32"/>
      <w:rPrChange w:id="0" w:author="Frontó András Levente" w:date="2019-05-23T09:55:00Z">
        <w:rPr>
          <w:rFonts w:cs="Arial"/>
          <w:b/>
          <w:bCs/>
          <w:color w:val="000000" w:themeColor="text1"/>
          <w:kern w:val="32"/>
          <w:sz w:val="36"/>
          <w:szCs w:val="32"/>
          <w:lang w:val="hu-HU" w:eastAsia="en-US" w:bidi="ar-SA"/>
        </w:rPr>
      </w:rPrChange>
    </w:rPr>
  </w:style>
  <w:style w:type="paragraph" w:styleId="Cmsor2">
    <w:name w:val="heading 2"/>
    <w:basedOn w:val="Norml"/>
    <w:next w:val="Norml"/>
    <w:autoRedefine/>
    <w:qFormat/>
    <w:rsid w:val="00D61948"/>
    <w:pPr>
      <w:keepNext/>
      <w:numPr>
        <w:ilvl w:val="1"/>
        <w:numId w:val="2"/>
      </w:numPr>
      <w:spacing w:before="240" w:after="60"/>
      <w:outlineLvl w:val="1"/>
      <w:pPrChange w:id="1" w:author="Frontó András Levente" w:date="2019-05-23T09:55:00Z">
        <w:pPr>
          <w:keepNext/>
          <w:numPr>
            <w:ilvl w:val="1"/>
            <w:numId w:val="2"/>
          </w:numPr>
          <w:spacing w:before="240" w:after="60" w:line="360" w:lineRule="auto"/>
          <w:jc w:val="both"/>
          <w:outlineLvl w:val="1"/>
        </w:pPr>
      </w:pPrChange>
    </w:pPr>
    <w:rPr>
      <w:rFonts w:cs="Arial"/>
      <w:b/>
      <w:bCs/>
      <w:iCs/>
      <w:sz w:val="32"/>
      <w:szCs w:val="28"/>
      <w:rPrChange w:id="1" w:author="Frontó András Levente" w:date="2019-05-23T09:55:00Z">
        <w:rPr>
          <w:rFonts w:cs="Arial"/>
          <w:b/>
          <w:bCs/>
          <w:iCs/>
          <w:sz w:val="32"/>
          <w:szCs w:val="28"/>
          <w:lang w:val="hu-HU" w:eastAsia="en-US" w:bidi="ar-SA"/>
        </w:rPr>
      </w:rPrChange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link w:val="CmChar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D61948"/>
    <w:rPr>
      <w:rFonts w:cs="Arial"/>
      <w:b/>
      <w:bCs/>
      <w:color w:val="000000" w:themeColor="text1"/>
      <w:kern w:val="32"/>
      <w:sz w:val="36"/>
      <w:szCs w:val="32"/>
      <w:shd w:val="clear" w:color="auto" w:fill="FFFFFF" w:themeFill="background1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paragraph" w:customStyle="1" w:styleId="DiplomaCm">
    <w:name w:val="DiplomaCím"/>
    <w:basedOn w:val="Cm"/>
    <w:link w:val="DiplomaCmChar"/>
    <w:qFormat/>
    <w:rsid w:val="00DC6ED8"/>
  </w:style>
  <w:style w:type="character" w:customStyle="1" w:styleId="CmChar">
    <w:name w:val="Cím Char"/>
    <w:basedOn w:val="Bekezdsalapbettpusa"/>
    <w:link w:val="Cm"/>
    <w:rsid w:val="00DC6ED8"/>
    <w:rPr>
      <w:rFonts w:cs="Arial"/>
      <w:b/>
      <w:bCs/>
      <w:caps/>
      <w:kern w:val="28"/>
      <w:sz w:val="52"/>
      <w:szCs w:val="32"/>
      <w:lang w:eastAsia="en-US"/>
    </w:rPr>
  </w:style>
  <w:style w:type="character" w:customStyle="1" w:styleId="DiplomaCmChar">
    <w:name w:val="DiplomaCím Char"/>
    <w:basedOn w:val="CmChar"/>
    <w:link w:val="DiplomaCm"/>
    <w:rsid w:val="00DC6ED8"/>
    <w:rPr>
      <w:rFonts w:cs="Arial"/>
      <w:b/>
      <w:bCs/>
      <w:caps/>
      <w:kern w:val="28"/>
      <w:sz w:val="52"/>
      <w:szCs w:val="32"/>
      <w:lang w:eastAsia="en-US"/>
    </w:rPr>
  </w:style>
  <w:style w:type="paragraph" w:styleId="Vltozat">
    <w:name w:val="Revision"/>
    <w:hidden/>
    <w:uiPriority w:val="99"/>
    <w:semiHidden/>
    <w:rsid w:val="002C4A77"/>
    <w:rPr>
      <w:sz w:val="24"/>
      <w:szCs w:val="24"/>
      <w:lang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3458FF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20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20148"/>
    <w:rPr>
      <w:rFonts w:ascii="Courier New" w:hAnsi="Courier New" w:cs="Courier New"/>
    </w:rPr>
  </w:style>
  <w:style w:type="character" w:customStyle="1" w:styleId="kwd">
    <w:name w:val="kwd"/>
    <w:basedOn w:val="Bekezdsalapbettpusa"/>
    <w:rsid w:val="00420148"/>
  </w:style>
  <w:style w:type="character" w:customStyle="1" w:styleId="hljs-keyword">
    <w:name w:val="hljs-keyword"/>
    <w:basedOn w:val="Bekezdsalapbettpusa"/>
    <w:rsid w:val="00420148"/>
  </w:style>
  <w:style w:type="character" w:customStyle="1" w:styleId="pln">
    <w:name w:val="pln"/>
    <w:basedOn w:val="Bekezdsalapbettpusa"/>
    <w:rsid w:val="00420148"/>
  </w:style>
  <w:style w:type="character" w:customStyle="1" w:styleId="pun">
    <w:name w:val="pun"/>
    <w:basedOn w:val="Bekezdsalapbettpusa"/>
    <w:rsid w:val="00420148"/>
  </w:style>
  <w:style w:type="character" w:customStyle="1" w:styleId="hljs-attr">
    <w:name w:val="hljs-attr"/>
    <w:basedOn w:val="Bekezdsalapbettpusa"/>
    <w:rsid w:val="00420148"/>
  </w:style>
  <w:style w:type="character" w:customStyle="1" w:styleId="hljs-string">
    <w:name w:val="hljs-string"/>
    <w:basedOn w:val="Bekezdsalapbettpusa"/>
    <w:rsid w:val="00420148"/>
  </w:style>
  <w:style w:type="character" w:customStyle="1" w:styleId="hljs-number">
    <w:name w:val="hljs-number"/>
    <w:basedOn w:val="Bekezdsalapbettpusa"/>
    <w:rsid w:val="00420148"/>
  </w:style>
  <w:style w:type="character" w:customStyle="1" w:styleId="hljs-function">
    <w:name w:val="hljs-function"/>
    <w:basedOn w:val="Bekezdsalapbettpusa"/>
    <w:rsid w:val="00420148"/>
  </w:style>
  <w:style w:type="character" w:customStyle="1" w:styleId="hljs-params">
    <w:name w:val="hljs-params"/>
    <w:basedOn w:val="Bekezdsalapbettpusa"/>
    <w:rsid w:val="00420148"/>
  </w:style>
  <w:style w:type="character" w:customStyle="1" w:styleId="hljs-builtin">
    <w:name w:val="hljs-built_in"/>
    <w:basedOn w:val="Bekezdsalapbettpusa"/>
    <w:rsid w:val="0042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  <b:Source>
    <b:Tag>reactdom</b:Tag>
    <b:SourceType>InternetSite</b:SourceType>
    <b:Guid>{6166B01F-7179-4AFA-8BFC-F2484DAB27FA}</b:Guid>
    <b:URL>http://www.reactnative.com/react-native-dom/</b:URL>
    <b:RefOrder>4</b:RefOrder>
  </b:Source>
  <b:Source>
    <b:Tag>cordova</b:Tag>
    <b:SourceType>InternetSite</b:SourceType>
    <b:Guid>{96165E1A-0D78-4E98-8B47-67CD5C0252E4}</b:Guid>
    <b:URL>https://cordova.apache.org/docs/en/9.x/guide/overview/index.html#page-toc-source</b:URL>
    <b:RefOrder>5</b:RefOrder>
  </b:Source>
  <b:Source>
    <b:Tag>ReactNativeWiki</b:Tag>
    <b:SourceType>InternetSite</b:SourceType>
    <b:Guid>{EE43F700-F0AF-4E39-A9E6-61D36290BEBB}</b:Guid>
    <b:URL>https://en.wikipedia.org/wiki/React_Native</b:URL>
    <b:RefOrder>6</b:RefOrder>
  </b:Source>
  <b:Source>
    <b:Tag>ReactWiki</b:Tag>
    <b:SourceType>InternetSite</b:SourceType>
    <b:Guid>{176EEF62-92B8-4A67-9C85-6F5F6F40755E}</b:Guid>
    <b:URL>https://en.wikipedia.org/wiki/React_(JavaScript_library)</b:URL>
    <b:RefOrder>7</b:RefOrder>
  </b:Source>
  <b:Source>
    <b:Tag>ReactW3</b:Tag>
    <b:SourceType>InternetSite</b:SourceType>
    <b:Guid>{01F6AC37-8CC8-4169-91A5-7859BFE47B00}</b:Guid>
    <b:URL>https://www.w3schools.com/whatis/whatis_react.asp</b:URL>
    <b:RefOrder>8</b:RefOrder>
  </b:Source>
  <b:Source>
    <b:Tag>ReactMainPage</b:Tag>
    <b:SourceType>InternetSite</b:SourceType>
    <b:Guid>{FC75976A-4FCC-425A-B14B-DA4441559F5C}</b:Guid>
    <b:URL>https://reactjs.org/</b:URL>
    <b:RefOrder>9</b:RefOrder>
  </b:Source>
  <b:Source>
    <b:Tag>ReactComponent</b:Tag>
    <b:SourceType>InternetSite</b:SourceType>
    <b:Guid>{D6CBD513-964E-4BD0-86A1-EEE67EE6EBE4}</b:Guid>
    <b:Title>ReactComponent</b:Title>
    <b:URL>https://reactjs.org/docs/components-and-props.html</b:URL>
    <b:RefOrder>10</b:RefOrder>
  </b:Source>
  <b:Source>
    <b:Tag>ReactVirtualDom</b:Tag>
    <b:SourceType>InternetSite</b:SourceType>
    <b:Guid>{E20C84A0-0B8B-4FFC-9D4C-DF0D2E8B0F52}</b:Guid>
    <b:Title>ReactVirtualDom</b:Title>
    <b:URL>https://jelvix.com/blog/is-react-js-fast</b:URL>
    <b:RefOrder>11</b:RefOrder>
  </b:Source>
  <b:Source>
    <b:Tag>ReactNativeBridge</b:Tag>
    <b:SourceType>InternetSite</b:SourceType>
    <b:Guid>{4F9B2046-E1B5-442B-B687-590FF395D118}</b:Guid>
    <b:Title>ReactNativeBridge</b:Title>
    <b:URL>https://levelup.gitconnected.com/wait-what-happens-when-my-react-native-application-starts-an-in-depth-look-inside-react-native-5f306ef3250f</b:URL>
    <b:RefOrder>12</b:RefOrder>
  </b:Source>
  <b:Source>
    <b:Tag>ReactXP</b:Tag>
    <b:SourceType>InternetSite</b:SourceType>
    <b:Guid>{F69FF9C6-63AD-4BFB-BB75-B108B101DCE7}</b:Guid>
    <b:Title>ReactXP</b:Title>
    <b:URL>https://microsoft.github.io/reactxp/docs/getting-started.html</b:URL>
    <b:RefOrder>13</b:RefOrder>
  </b:Source>
  <b:Source>
    <b:Tag>ExpoSDKInWork</b:Tag>
    <b:SourceType>InternetSite</b:SourceType>
    <b:Guid>{045ACF6D-4AAC-4212-82B9-43EFB64E19FF}</b:Guid>
    <b:Title>ExpoSDKInWork</b:Title>
    <b:URL>https://docs.expo.io/versions/latest/workflow/how-expo-works/</b:URL>
    <b:RefOrder>14</b:RefOrder>
  </b:Source>
  <b:Source>
    <b:Tag>Expo</b:Tag>
    <b:SourceType>InternetSite</b:SourceType>
    <b:Guid>{DC175606-95B0-47BD-A6F6-BF2769FAEF1C}</b:Guid>
    <b:Title>Expo</b:Title>
    <b:URL>https://docs.expo.io/versions/latest/</b:URL>
    <b:RefOrder>15</b:RefOrder>
  </b:Source>
  <b:Source>
    <b:Tag>SignalR</b:Tag>
    <b:SourceType>InternetSite</b:SourceType>
    <b:Guid>{D395E0F2-BF3C-4AEA-A1D3-31BB026565DB}</b:Guid>
    <b:Title>SignalR</b:Title>
    <b:URL>https://hu.wikipedia.org/wiki/SignalR</b:URL>
    <b:RefOrder>16</b:RefOrder>
  </b:Source>
  <b:Source>
    <b:Tag>ASP</b:Tag>
    <b:SourceType>InternetSite</b:SourceType>
    <b:Guid>{FE6CA308-7A2B-4317-B087-6A4FCE1B3471}</b:Guid>
    <b:Title>ASP.NET_Core</b:Title>
    <b:URL>https://en.wikipedia.org/wiki/ASP.NET_Core</b:URL>
    <b:RefOrder>17</b:RefOrder>
  </b:Source>
  <b:Source>
    <b:Tag>Axi</b:Tag>
    <b:SourceType>InternetSite</b:SourceType>
    <b:Guid>{619EC6C2-93DD-4121-AC00-F81147CFE414}</b:Guid>
    <b:Title>Axios</b:Title>
    <b:URL>https://github.com/axios/axios</b:URL>
    <b:RefOrder>18</b:RefOrder>
  </b:Source>
  <b:Source>
    <b:Tag>Axi1</b:Tag>
    <b:SourceType>InternetSite</b:SourceType>
    <b:Guid>{1094ACFF-1910-49E0-B572-FA88B781AF78}</b:Guid>
    <b:Title>Axios vs Fetch</b:Title>
    <b:URL>https://blog.logrocket.com/axios-or-fetch-api/</b:URL>
    <b:RefOrder>19</b:RefOrder>
  </b:Source>
</b:Sources>
</file>

<file path=customXml/itemProps1.xml><?xml version="1.0" encoding="utf-8"?>
<ds:datastoreItem xmlns:ds="http://schemas.openxmlformats.org/officeDocument/2006/customXml" ds:itemID="{5F120113-CEC2-4ADE-B861-6F8FAD5E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3072</TotalTime>
  <Pages>23</Pages>
  <Words>4068</Words>
  <Characters>28070</Characters>
  <Application>Microsoft Office Word</Application>
  <DocSecurity>0</DocSecurity>
  <Lines>233</Lines>
  <Paragraphs>64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32074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Frontó András Levente</cp:lastModifiedBy>
  <cp:revision>8</cp:revision>
  <cp:lastPrinted>2019-05-23T00:20:00Z</cp:lastPrinted>
  <dcterms:created xsi:type="dcterms:W3CDTF">2019-05-05T16:32:00Z</dcterms:created>
  <dcterms:modified xsi:type="dcterms:W3CDTF">2019-11-05T00:17:00Z</dcterms:modified>
</cp:coreProperties>
</file>